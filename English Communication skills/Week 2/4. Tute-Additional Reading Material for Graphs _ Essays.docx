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FD0" w:rsidRPr="00B302DC" w:rsidRDefault="00B302DC">
      <w:pPr>
        <w:rPr>
          <w:b/>
        </w:rPr>
      </w:pPr>
      <w:r w:rsidRPr="00B302DC">
        <w:rPr>
          <w:b/>
          <w:noProof/>
          <w:sz w:val="28"/>
          <w:szCs w:val="24"/>
        </w:rPr>
        <w:drawing>
          <wp:anchor distT="0" distB="0" distL="114300" distR="114300" simplePos="0" relativeHeight="251659264" behindDoc="0" locked="0" layoutInCell="1" allowOverlap="1" wp14:anchorId="5CDD784E" wp14:editId="375D28D8">
            <wp:simplePos x="0" y="0"/>
            <wp:positionH relativeFrom="column">
              <wp:posOffset>-285750</wp:posOffset>
            </wp:positionH>
            <wp:positionV relativeFrom="paragraph">
              <wp:posOffset>285751</wp:posOffset>
            </wp:positionV>
            <wp:extent cx="6496050" cy="9171940"/>
            <wp:effectExtent l="0" t="0" r="0" b="0"/>
            <wp:wrapNone/>
            <wp:docPr id="1" name="Picture 1" descr="C:\Users\User\Documents\received_649667445399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received_649667445399760.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179" b="4990"/>
                    <a:stretch/>
                  </pic:blipFill>
                  <pic:spPr bwMode="auto">
                    <a:xfrm>
                      <a:off x="0" y="0"/>
                      <a:ext cx="6496050" cy="9171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2FD0" w:rsidRPr="00B302DC">
        <w:rPr>
          <w:b/>
        </w:rPr>
        <w:t>Additional Reading Material for Describing Graphs &amp; Academic Essays</w:t>
      </w:r>
    </w:p>
    <w:p w:rsidR="00FB092D" w:rsidRDefault="00FB092D"/>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Strong"/>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Style w:val="apple-converted-space"/>
          <w:rFonts w:ascii="Arial" w:hAnsi="Arial" w:cs="Arial"/>
          <w:color w:val="333333"/>
          <w:sz w:val="23"/>
          <w:szCs w:val="23"/>
        </w:rPr>
      </w:pPr>
      <w:bookmarkStart w:id="0" w:name="_GoBack"/>
      <w:bookmarkEnd w:id="0"/>
      <w:r>
        <w:rPr>
          <w:rStyle w:val="Strong"/>
          <w:rFonts w:ascii="Arial" w:hAnsi="Arial" w:cs="Arial"/>
          <w:color w:val="333333"/>
          <w:sz w:val="23"/>
          <w:szCs w:val="23"/>
        </w:rPr>
        <w:t>Useful introductory expressions</w:t>
      </w:r>
      <w:r>
        <w:rPr>
          <w:rStyle w:val="Strong"/>
          <w:rFonts w:ascii="Arial" w:hAnsi="Arial" w:cs="Arial"/>
          <w:color w:val="333333"/>
          <w:sz w:val="23"/>
          <w:szCs w:val="23"/>
        </w:rPr>
        <w:t xml:space="preserve"> for describing Graphs</w:t>
      </w:r>
      <w:r>
        <w:rPr>
          <w:rStyle w:val="Strong"/>
          <w:rFonts w:ascii="Arial" w:hAnsi="Arial" w:cs="Arial"/>
          <w:color w:val="333333"/>
          <w:sz w:val="23"/>
          <w:szCs w:val="23"/>
        </w:rPr>
        <w:t>:</w:t>
      </w:r>
      <w:r>
        <w:rPr>
          <w:rStyle w:val="apple-converted-space"/>
          <w:rFonts w:ascii="Arial" w:hAnsi="Arial" w:cs="Arial"/>
          <w:color w:val="333333"/>
          <w:sz w:val="23"/>
          <w:szCs w:val="23"/>
        </w:rPr>
        <w:t> </w:t>
      </w:r>
      <w:r>
        <w:rPr>
          <w:rFonts w:ascii="Arial" w:hAnsi="Arial" w:cs="Arial"/>
          <w:color w:val="333333"/>
          <w:sz w:val="23"/>
          <w:szCs w:val="23"/>
        </w:rPr>
        <w:br/>
        <w:t>The graph shows / indicates / depicts / illustrates</w:t>
      </w:r>
      <w:r>
        <w:rPr>
          <w:rFonts w:ascii="Arial" w:hAnsi="Arial" w:cs="Arial"/>
          <w:color w:val="333333"/>
          <w:sz w:val="23"/>
          <w:szCs w:val="23"/>
        </w:rPr>
        <w:br/>
        <w:t>From the graph it is clear</w:t>
      </w:r>
      <w:r>
        <w:rPr>
          <w:rFonts w:ascii="Arial" w:hAnsi="Arial" w:cs="Arial"/>
          <w:color w:val="333333"/>
          <w:sz w:val="23"/>
          <w:szCs w:val="23"/>
        </w:rPr>
        <w:br/>
        <w:t>It can be seen from the graph</w:t>
      </w:r>
      <w:r>
        <w:rPr>
          <w:rFonts w:ascii="Arial" w:hAnsi="Arial" w:cs="Arial"/>
          <w:color w:val="333333"/>
          <w:sz w:val="23"/>
          <w:szCs w:val="23"/>
        </w:rPr>
        <w:br/>
        <w:t>As can be seen from the graph,</w:t>
      </w:r>
      <w:r>
        <w:rPr>
          <w:rFonts w:ascii="Arial" w:hAnsi="Arial" w:cs="Arial"/>
          <w:color w:val="333333"/>
          <w:sz w:val="23"/>
          <w:szCs w:val="23"/>
        </w:rPr>
        <w:br/>
        <w:t>As is shown / illustrated by the graph,</w:t>
      </w:r>
      <w:r>
        <w:rPr>
          <w:rFonts w:ascii="Arial" w:hAnsi="Arial" w:cs="Arial"/>
          <w:color w:val="333333"/>
          <w:sz w:val="23"/>
          <w:szCs w:val="23"/>
        </w:rPr>
        <w:br/>
        <w:t>Example:</w:t>
      </w:r>
      <w:r>
        <w:rPr>
          <w:rStyle w:val="apple-converted-space"/>
          <w:rFonts w:ascii="Arial" w:hAnsi="Arial" w:cs="Arial"/>
          <w:color w:val="333333"/>
          <w:sz w:val="23"/>
          <w:szCs w:val="23"/>
        </w:rPr>
        <w:t> </w:t>
      </w:r>
      <w:r>
        <w:rPr>
          <w:rStyle w:val="Emphasis"/>
          <w:rFonts w:ascii="Arial" w:hAnsi="Arial" w:cs="Arial"/>
          <w:color w:val="333333"/>
          <w:sz w:val="23"/>
          <w:szCs w:val="23"/>
        </w:rPr>
        <w:t>The graph shows the percentage of children using supplements in a place over a year</w:t>
      </w:r>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rPr>
        <w:t>Useful time expressions:</w:t>
      </w:r>
      <w:r>
        <w:rPr>
          <w:rStyle w:val="apple-converted-space"/>
          <w:rFonts w:ascii="Arial" w:hAnsi="Arial" w:cs="Arial"/>
          <w:color w:val="333333"/>
          <w:sz w:val="23"/>
          <w:szCs w:val="23"/>
        </w:rPr>
        <w:t> </w:t>
      </w:r>
    </w:p>
    <w:p w:rsidR="00292FD0" w:rsidRDefault="00292FD0" w:rsidP="00292FD0">
      <w:pPr>
        <w:pStyle w:val="NormalWeb"/>
        <w:shd w:val="clear" w:color="auto" w:fill="F1F1F1"/>
        <w:spacing w:before="0" w:beforeAutospacing="0" w:after="0" w:afterAutospacing="0" w:line="330" w:lineRule="atLeast"/>
        <w:rPr>
          <w:rStyle w:val="apple-converted-space"/>
          <w:rFonts w:ascii="Arial" w:hAnsi="Arial" w:cs="Arial"/>
          <w:color w:val="333333"/>
          <w:sz w:val="23"/>
          <w:szCs w:val="23"/>
        </w:rPr>
      </w:pPr>
      <w:r>
        <w:rPr>
          <w:rStyle w:val="apple-converted-space"/>
          <w:rFonts w:ascii="Arial" w:hAnsi="Arial" w:cs="Arial"/>
          <w:color w:val="333333"/>
          <w:sz w:val="23"/>
          <w:szCs w:val="23"/>
        </w:rPr>
        <w:t xml:space="preserve">-Within the time span of/ between the time span </w:t>
      </w:r>
      <w:proofErr w:type="gramStart"/>
      <w:r>
        <w:rPr>
          <w:rStyle w:val="apple-converted-space"/>
          <w:rFonts w:ascii="Arial" w:hAnsi="Arial" w:cs="Arial"/>
          <w:color w:val="333333"/>
          <w:sz w:val="23"/>
          <w:szCs w:val="23"/>
        </w:rPr>
        <w:t>of/</w:t>
      </w:r>
      <w:proofErr w:type="gramEnd"/>
      <w:r>
        <w:rPr>
          <w:rStyle w:val="apple-converted-space"/>
          <w:rFonts w:ascii="Arial" w:hAnsi="Arial" w:cs="Arial"/>
          <w:color w:val="333333"/>
          <w:sz w:val="23"/>
          <w:szCs w:val="23"/>
        </w:rPr>
        <w:t xml:space="preserve"> time frame of … between …&amp; …….</w:t>
      </w:r>
    </w:p>
    <w:p w:rsidR="00292FD0" w:rsidRDefault="00292FD0" w:rsidP="00292FD0">
      <w:pPr>
        <w:pStyle w:val="NormalWeb"/>
        <w:shd w:val="clear" w:color="auto" w:fill="F1F1F1"/>
        <w:spacing w:before="0" w:beforeAutospacing="0" w:after="0" w:afterAutospacing="0" w:line="330" w:lineRule="atLeast"/>
        <w:rPr>
          <w:rStyle w:val="apple-converted-space"/>
          <w:rFonts w:ascii="Arial" w:hAnsi="Arial" w:cs="Arial"/>
          <w:color w:val="333333"/>
          <w:sz w:val="23"/>
          <w:szCs w:val="23"/>
        </w:rPr>
      </w:pPr>
      <w:r>
        <w:rPr>
          <w:rStyle w:val="apple-converted-space"/>
          <w:rFonts w:ascii="Arial" w:hAnsi="Arial" w:cs="Arial"/>
          <w:color w:val="333333"/>
          <w:sz w:val="23"/>
          <w:szCs w:val="23"/>
        </w:rPr>
        <w:t>-Across the years</w:t>
      </w:r>
      <w:proofErr w:type="gramStart"/>
      <w:r>
        <w:rPr>
          <w:rStyle w:val="apple-converted-space"/>
          <w:rFonts w:ascii="Arial" w:hAnsi="Arial" w:cs="Arial"/>
          <w:color w:val="333333"/>
          <w:sz w:val="23"/>
          <w:szCs w:val="23"/>
        </w:rPr>
        <w:t>…(</w:t>
      </w:r>
      <w:proofErr w:type="gramEnd"/>
      <w:r>
        <w:rPr>
          <w:rStyle w:val="apple-converted-space"/>
          <w:rFonts w:ascii="Arial" w:hAnsi="Arial" w:cs="Arial"/>
          <w:color w:val="333333"/>
          <w:sz w:val="23"/>
          <w:szCs w:val="23"/>
        </w:rPr>
        <w:t>e.g. Sales fluctuated across the years..)</w:t>
      </w:r>
    </w:p>
    <w:p w:rsidR="00292FD0" w:rsidRDefault="00292FD0" w:rsidP="00292FD0">
      <w:pPr>
        <w:pStyle w:val="NormalWeb"/>
        <w:shd w:val="clear" w:color="auto" w:fill="F1F1F1"/>
        <w:spacing w:before="0" w:beforeAutospacing="0" w:after="0" w:afterAutospacing="0" w:line="330" w:lineRule="atLeast"/>
        <w:rPr>
          <w:rStyle w:val="apple-converted-space"/>
          <w:rFonts w:ascii="Arial" w:hAnsi="Arial" w:cs="Arial"/>
          <w:color w:val="333333"/>
          <w:sz w:val="23"/>
          <w:szCs w:val="23"/>
        </w:rPr>
      </w:pPr>
      <w:r>
        <w:rPr>
          <w:rStyle w:val="apple-converted-space"/>
          <w:rFonts w:ascii="Arial" w:hAnsi="Arial" w:cs="Arial"/>
          <w:color w:val="333333"/>
          <w:sz w:val="23"/>
          <w:szCs w:val="23"/>
        </w:rPr>
        <w:t xml:space="preserve">-In the beginning of the period/ </w:t>
      </w:r>
      <w:proofErr w:type="gramStart"/>
      <w:r>
        <w:rPr>
          <w:rStyle w:val="apple-converted-space"/>
          <w:rFonts w:ascii="Arial" w:hAnsi="Arial" w:cs="Arial"/>
          <w:color w:val="333333"/>
          <w:sz w:val="23"/>
          <w:szCs w:val="23"/>
        </w:rPr>
        <w:t>At</w:t>
      </w:r>
      <w:proofErr w:type="gramEnd"/>
      <w:r>
        <w:rPr>
          <w:rStyle w:val="apple-converted-space"/>
          <w:rFonts w:ascii="Arial" w:hAnsi="Arial" w:cs="Arial"/>
          <w:color w:val="333333"/>
          <w:sz w:val="23"/>
          <w:szCs w:val="23"/>
        </w:rPr>
        <w:t xml:space="preserve"> the outset/ Initially/</w:t>
      </w: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r>
        <w:rPr>
          <w:rStyle w:val="apple-converted-space"/>
          <w:rFonts w:ascii="Arial" w:hAnsi="Arial" w:cs="Arial"/>
          <w:color w:val="333333"/>
          <w:sz w:val="23"/>
          <w:szCs w:val="23"/>
        </w:rPr>
        <w:t>-Towards the end/ towards the latter part/ In the end of the period</w:t>
      </w:r>
      <w:proofErr w:type="gramStart"/>
      <w:r>
        <w:rPr>
          <w:rStyle w:val="apple-converted-space"/>
          <w:rFonts w:ascii="Arial" w:hAnsi="Arial" w:cs="Arial"/>
          <w:color w:val="333333"/>
          <w:sz w:val="23"/>
          <w:szCs w:val="23"/>
        </w:rPr>
        <w:t>..</w:t>
      </w:r>
      <w:proofErr w:type="gramEnd"/>
      <w:r>
        <w:rPr>
          <w:rFonts w:ascii="Arial" w:hAnsi="Arial" w:cs="Arial"/>
          <w:color w:val="333333"/>
          <w:sz w:val="23"/>
          <w:szCs w:val="23"/>
        </w:rPr>
        <w:br/>
        <w:t>-over the next... / for the following... (</w:t>
      </w:r>
      <w:proofErr w:type="gramStart"/>
      <w:r>
        <w:rPr>
          <w:rStyle w:val="Emphasis"/>
          <w:rFonts w:ascii="Arial" w:hAnsi="Arial" w:cs="Arial"/>
          <w:color w:val="333333"/>
          <w:sz w:val="23"/>
          <w:szCs w:val="23"/>
        </w:rPr>
        <w:t>for</w:t>
      </w:r>
      <w:proofErr w:type="gramEnd"/>
      <w:r>
        <w:rPr>
          <w:rStyle w:val="Emphasis"/>
          <w:rFonts w:ascii="Arial" w:hAnsi="Arial" w:cs="Arial"/>
          <w:color w:val="333333"/>
          <w:sz w:val="23"/>
          <w:szCs w:val="23"/>
        </w:rPr>
        <w:t xml:space="preserve"> the following two months... over the next six months...</w:t>
      </w:r>
      <w:r>
        <w:rPr>
          <w:rFonts w:ascii="Arial" w:hAnsi="Arial" w:cs="Arial"/>
          <w:color w:val="333333"/>
          <w:sz w:val="23"/>
          <w:szCs w:val="23"/>
        </w:rPr>
        <w:t>)</w:t>
      </w:r>
      <w:r>
        <w:rPr>
          <w:rFonts w:ascii="Arial" w:hAnsi="Arial" w:cs="Arial"/>
          <w:color w:val="333333"/>
          <w:sz w:val="23"/>
          <w:szCs w:val="23"/>
        </w:rPr>
        <w:br/>
        <w:t>-from ... to / between ... and (</w:t>
      </w:r>
      <w:r>
        <w:rPr>
          <w:rStyle w:val="Emphasis"/>
          <w:rFonts w:ascii="Arial" w:hAnsi="Arial" w:cs="Arial"/>
          <w:color w:val="333333"/>
          <w:sz w:val="23"/>
          <w:szCs w:val="23"/>
        </w:rPr>
        <w:t>from June to August... between June and August...</w:t>
      </w:r>
      <w:r>
        <w:rPr>
          <w:rFonts w:ascii="Arial" w:hAnsi="Arial" w:cs="Arial"/>
          <w:color w:val="333333"/>
          <w:sz w:val="23"/>
          <w:szCs w:val="23"/>
        </w:rPr>
        <w:t>)</w:t>
      </w:r>
      <w:r>
        <w:rPr>
          <w:rFonts w:ascii="Arial" w:hAnsi="Arial" w:cs="Arial"/>
          <w:color w:val="333333"/>
          <w:sz w:val="23"/>
          <w:szCs w:val="23"/>
        </w:rPr>
        <w:br/>
        <w:t>-during (</w:t>
      </w:r>
      <w:r>
        <w:rPr>
          <w:rStyle w:val="Emphasis"/>
          <w:rFonts w:ascii="Arial" w:hAnsi="Arial" w:cs="Arial"/>
          <w:color w:val="333333"/>
          <w:sz w:val="23"/>
          <w:szCs w:val="23"/>
        </w:rPr>
        <w:t>during the first three months...</w:t>
      </w:r>
      <w:proofErr w:type="gramStart"/>
      <w:r>
        <w:rPr>
          <w:rFonts w:ascii="Arial" w:hAnsi="Arial" w:cs="Arial"/>
          <w:color w:val="333333"/>
          <w:sz w:val="23"/>
          <w:szCs w:val="23"/>
        </w:rPr>
        <w:t>)</w:t>
      </w:r>
      <w:proofErr w:type="gramEnd"/>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rPr>
        <w:t>Warning!</w:t>
      </w:r>
      <w:r>
        <w:rPr>
          <w:rFonts w:ascii="Arial" w:hAnsi="Arial" w:cs="Arial"/>
          <w:color w:val="333333"/>
          <w:sz w:val="23"/>
          <w:szCs w:val="23"/>
        </w:rPr>
        <w:br/>
      </w:r>
      <w:r>
        <w:rPr>
          <w:rStyle w:val="Strong"/>
          <w:rFonts w:ascii="Arial" w:hAnsi="Arial" w:cs="Arial"/>
          <w:color w:val="333333"/>
          <w:sz w:val="23"/>
          <w:szCs w:val="23"/>
        </w:rPr>
        <w:t>Per cent</w:t>
      </w:r>
      <w:r>
        <w:rPr>
          <w:rStyle w:val="apple-converted-space"/>
          <w:rFonts w:ascii="Arial" w:hAnsi="Arial" w:cs="Arial"/>
          <w:color w:val="333333"/>
          <w:sz w:val="23"/>
          <w:szCs w:val="23"/>
        </w:rPr>
        <w:t> </w:t>
      </w:r>
      <w:r>
        <w:rPr>
          <w:rFonts w:ascii="Arial" w:hAnsi="Arial" w:cs="Arial"/>
          <w:color w:val="333333"/>
          <w:sz w:val="23"/>
          <w:szCs w:val="23"/>
        </w:rPr>
        <w:t>is the word form of the symbol</w:t>
      </w:r>
      <w:r>
        <w:rPr>
          <w:rStyle w:val="apple-converted-space"/>
          <w:rFonts w:ascii="Arial" w:hAnsi="Arial" w:cs="Arial"/>
          <w:color w:val="333333"/>
          <w:sz w:val="23"/>
          <w:szCs w:val="23"/>
        </w:rPr>
        <w:t> </w:t>
      </w:r>
      <w:r>
        <w:rPr>
          <w:rStyle w:val="Strong"/>
          <w:rFonts w:ascii="Arial" w:hAnsi="Arial" w:cs="Arial"/>
          <w:color w:val="333333"/>
          <w:sz w:val="23"/>
          <w:szCs w:val="23"/>
        </w:rPr>
        <w:t>%</w:t>
      </w:r>
      <w:r>
        <w:rPr>
          <w:rFonts w:ascii="Arial" w:hAnsi="Arial" w:cs="Arial"/>
          <w:color w:val="333333"/>
          <w:sz w:val="23"/>
          <w:szCs w:val="23"/>
        </w:rPr>
        <w:t>. We can write</w:t>
      </w:r>
      <w:r>
        <w:rPr>
          <w:rStyle w:val="apple-converted-space"/>
          <w:rFonts w:ascii="Arial" w:hAnsi="Arial" w:cs="Arial"/>
          <w:color w:val="333333"/>
          <w:sz w:val="23"/>
          <w:szCs w:val="23"/>
        </w:rPr>
        <w:t> </w:t>
      </w:r>
      <w:r>
        <w:rPr>
          <w:rStyle w:val="Strong"/>
          <w:rFonts w:ascii="Arial" w:hAnsi="Arial" w:cs="Arial"/>
          <w:color w:val="333333"/>
          <w:sz w:val="23"/>
          <w:szCs w:val="23"/>
        </w:rPr>
        <w:t>10%</w:t>
      </w:r>
      <w:r>
        <w:rPr>
          <w:rStyle w:val="apple-converted-space"/>
          <w:rFonts w:ascii="Arial" w:hAnsi="Arial" w:cs="Arial"/>
          <w:color w:val="333333"/>
          <w:sz w:val="23"/>
          <w:szCs w:val="23"/>
        </w:rPr>
        <w:t> </w:t>
      </w:r>
      <w:r>
        <w:rPr>
          <w:rFonts w:ascii="Arial" w:hAnsi="Arial" w:cs="Arial"/>
          <w:color w:val="333333"/>
          <w:sz w:val="23"/>
          <w:szCs w:val="23"/>
        </w:rPr>
        <w:t>or</w:t>
      </w:r>
      <w:r>
        <w:rPr>
          <w:rStyle w:val="apple-converted-space"/>
          <w:rFonts w:ascii="Arial" w:hAnsi="Arial" w:cs="Arial"/>
          <w:color w:val="333333"/>
          <w:sz w:val="23"/>
          <w:szCs w:val="23"/>
        </w:rPr>
        <w:t> </w:t>
      </w:r>
      <w:r>
        <w:rPr>
          <w:rStyle w:val="Strong"/>
          <w:rFonts w:ascii="Arial" w:hAnsi="Arial" w:cs="Arial"/>
          <w:color w:val="333333"/>
          <w:sz w:val="23"/>
          <w:szCs w:val="23"/>
        </w:rPr>
        <w:t>10 per cent</w:t>
      </w:r>
      <w:r>
        <w:rPr>
          <w:rFonts w:ascii="Arial" w:hAnsi="Arial" w:cs="Arial"/>
          <w:color w:val="333333"/>
          <w:sz w:val="23"/>
          <w:szCs w:val="23"/>
        </w:rPr>
        <w:t>.</w:t>
      </w:r>
      <w:r>
        <w:rPr>
          <w:rStyle w:val="apple-converted-space"/>
          <w:rFonts w:ascii="Arial" w:hAnsi="Arial" w:cs="Arial"/>
          <w:color w:val="333333"/>
          <w:sz w:val="23"/>
          <w:szCs w:val="23"/>
        </w:rPr>
        <w:t> </w:t>
      </w:r>
      <w:r>
        <w:rPr>
          <w:rStyle w:val="Emphasis"/>
          <w:rFonts w:ascii="Arial" w:hAnsi="Arial" w:cs="Arial"/>
          <w:color w:val="333333"/>
          <w:sz w:val="23"/>
          <w:szCs w:val="23"/>
        </w:rPr>
        <w:t>Percentage</w:t>
      </w:r>
      <w:r>
        <w:rPr>
          <w:rStyle w:val="apple-converted-space"/>
          <w:rFonts w:ascii="Arial" w:hAnsi="Arial" w:cs="Arial"/>
          <w:color w:val="333333"/>
          <w:sz w:val="23"/>
          <w:szCs w:val="23"/>
        </w:rPr>
        <w:t> </w:t>
      </w:r>
      <w:r>
        <w:rPr>
          <w:rFonts w:ascii="Arial" w:hAnsi="Arial" w:cs="Arial"/>
          <w:color w:val="333333"/>
          <w:sz w:val="23"/>
          <w:szCs w:val="23"/>
        </w:rPr>
        <w:t>is the noun form: The</w:t>
      </w:r>
      <w:r>
        <w:rPr>
          <w:rStyle w:val="apple-converted-space"/>
          <w:rFonts w:ascii="Arial" w:hAnsi="Arial" w:cs="Arial"/>
          <w:color w:val="333333"/>
          <w:sz w:val="23"/>
          <w:szCs w:val="23"/>
        </w:rPr>
        <w:t> </w:t>
      </w:r>
      <w:r>
        <w:rPr>
          <w:rStyle w:val="Strong"/>
          <w:rFonts w:ascii="Arial" w:hAnsi="Arial" w:cs="Arial"/>
          <w:color w:val="333333"/>
          <w:sz w:val="23"/>
          <w:szCs w:val="23"/>
        </w:rPr>
        <w:t>percentage</w:t>
      </w:r>
      <w:r>
        <w:rPr>
          <w:rStyle w:val="apple-converted-space"/>
          <w:rFonts w:ascii="Arial" w:hAnsi="Arial" w:cs="Arial"/>
          <w:color w:val="333333"/>
          <w:sz w:val="23"/>
          <w:szCs w:val="23"/>
        </w:rPr>
        <w:t> </w:t>
      </w:r>
      <w:r>
        <w:rPr>
          <w:rFonts w:ascii="Arial" w:hAnsi="Arial" w:cs="Arial"/>
          <w:color w:val="333333"/>
          <w:sz w:val="23"/>
          <w:szCs w:val="23"/>
        </w:rPr>
        <w:t>of children using supplements. NOT</w:t>
      </w:r>
      <w:r>
        <w:rPr>
          <w:rStyle w:val="apple-converted-space"/>
          <w:rFonts w:ascii="Arial" w:hAnsi="Arial" w:cs="Arial"/>
          <w:color w:val="333333"/>
          <w:sz w:val="23"/>
          <w:szCs w:val="23"/>
        </w:rPr>
        <w:t> </w:t>
      </w:r>
      <w:del w:id="1" w:author="Unknown">
        <w:r>
          <w:rPr>
            <w:rFonts w:ascii="Arial" w:hAnsi="Arial" w:cs="Arial"/>
            <w:color w:val="333333"/>
            <w:sz w:val="23"/>
            <w:szCs w:val="23"/>
          </w:rPr>
          <w:delText>The percent of children</w:delText>
        </w:r>
      </w:del>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rPr>
        <w:t>Note!</w:t>
      </w:r>
      <w:r>
        <w:rPr>
          <w:rFonts w:ascii="Arial" w:hAnsi="Arial" w:cs="Arial"/>
          <w:b/>
          <w:bCs/>
          <w:color w:val="333333"/>
          <w:sz w:val="23"/>
          <w:szCs w:val="23"/>
        </w:rPr>
        <w:br/>
      </w:r>
      <w:r>
        <w:rPr>
          <w:rFonts w:ascii="Arial" w:hAnsi="Arial" w:cs="Arial"/>
          <w:color w:val="333333"/>
          <w:sz w:val="23"/>
          <w:szCs w:val="23"/>
        </w:rPr>
        <w:t>You can use a combination of</w:t>
      </w:r>
      <w:r>
        <w:rPr>
          <w:rStyle w:val="apple-converted-space"/>
          <w:rFonts w:ascii="Arial" w:hAnsi="Arial" w:cs="Arial"/>
          <w:color w:val="333333"/>
          <w:sz w:val="23"/>
          <w:szCs w:val="23"/>
        </w:rPr>
        <w:t> </w:t>
      </w:r>
      <w:r>
        <w:rPr>
          <w:rStyle w:val="Strong"/>
          <w:rFonts w:ascii="Arial" w:hAnsi="Arial" w:cs="Arial"/>
          <w:color w:val="333333"/>
          <w:sz w:val="23"/>
          <w:szCs w:val="23"/>
        </w:rPr>
        <w:t>adjective + noun</w:t>
      </w:r>
      <w:r>
        <w:rPr>
          <w:rFonts w:ascii="Arial" w:hAnsi="Arial" w:cs="Arial"/>
          <w:color w:val="333333"/>
          <w:sz w:val="23"/>
          <w:szCs w:val="23"/>
        </w:rPr>
        <w:t>, or</w:t>
      </w:r>
      <w:r>
        <w:rPr>
          <w:rStyle w:val="apple-converted-space"/>
          <w:rFonts w:ascii="Arial" w:hAnsi="Arial" w:cs="Arial"/>
          <w:color w:val="333333"/>
          <w:sz w:val="23"/>
          <w:szCs w:val="23"/>
        </w:rPr>
        <w:t> </w:t>
      </w:r>
      <w:r>
        <w:rPr>
          <w:rStyle w:val="Strong"/>
          <w:rFonts w:ascii="Arial" w:hAnsi="Arial" w:cs="Arial"/>
          <w:color w:val="333333"/>
          <w:sz w:val="23"/>
          <w:szCs w:val="23"/>
        </w:rPr>
        <w:t>verb + adverb</w:t>
      </w:r>
      <w:r>
        <w:rPr>
          <w:rFonts w:ascii="Arial" w:hAnsi="Arial" w:cs="Arial"/>
          <w:color w:val="333333"/>
          <w:sz w:val="23"/>
          <w:szCs w:val="23"/>
        </w:rPr>
        <w:t>, to avoid repeating the same phrase.</w:t>
      </w:r>
      <w:r>
        <w:rPr>
          <w:rFonts w:ascii="Arial" w:hAnsi="Arial" w:cs="Arial"/>
          <w:color w:val="333333"/>
          <w:sz w:val="23"/>
          <w:szCs w:val="23"/>
        </w:rPr>
        <w:br/>
        <w:t>Example:</w:t>
      </w:r>
      <w:r>
        <w:rPr>
          <w:rStyle w:val="apple-converted-space"/>
          <w:rFonts w:ascii="Arial" w:hAnsi="Arial" w:cs="Arial"/>
          <w:color w:val="333333"/>
          <w:sz w:val="23"/>
          <w:szCs w:val="23"/>
        </w:rPr>
        <w:t> </w:t>
      </w:r>
      <w:r>
        <w:rPr>
          <w:rStyle w:val="Emphasis"/>
          <w:rFonts w:ascii="Arial" w:hAnsi="Arial" w:cs="Arial"/>
          <w:color w:val="333333"/>
          <w:sz w:val="23"/>
          <w:szCs w:val="23"/>
        </w:rPr>
        <w:t>There was a sharp decrease in the numbers. The numbers decreased sharply</w:t>
      </w:r>
      <w:r>
        <w:rPr>
          <w:rFonts w:ascii="Arial" w:hAnsi="Arial" w:cs="Arial"/>
          <w:color w:val="333333"/>
          <w:sz w:val="23"/>
          <w:szCs w:val="23"/>
        </w:rPr>
        <w:t>.</w:t>
      </w: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r>
        <w:rPr>
          <w:rFonts w:ascii="Arial" w:hAnsi="Arial" w:cs="Arial"/>
          <w:color w:val="333333"/>
          <w:sz w:val="23"/>
          <w:szCs w:val="23"/>
        </w:rPr>
        <w:t>There was a dramatic increase in the figures. The numbers increased dramatically…</w:t>
      </w: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NormalWeb"/>
        <w:shd w:val="clear" w:color="auto" w:fill="F1F1F1"/>
        <w:spacing w:before="0" w:beforeAutospacing="0" w:after="0" w:afterAutospacing="0" w:line="330" w:lineRule="atLeast"/>
        <w:rPr>
          <w:rFonts w:ascii="Arial" w:hAnsi="Arial" w:cs="Arial"/>
          <w:color w:val="333333"/>
          <w:sz w:val="23"/>
          <w:szCs w:val="23"/>
        </w:rPr>
      </w:pPr>
    </w:p>
    <w:p w:rsidR="00292FD0" w:rsidRDefault="00292FD0" w:rsidP="00292FD0">
      <w:pPr>
        <w:pStyle w:val="intro"/>
        <w:shd w:val="clear" w:color="auto" w:fill="FFFFFF"/>
        <w:spacing w:before="300" w:beforeAutospacing="0" w:after="240" w:afterAutospacing="0"/>
        <w:rPr>
          <w:rFonts w:ascii="Arial" w:hAnsi="Arial" w:cs="Arial"/>
          <w:b/>
          <w:bCs/>
          <w:color w:val="333333"/>
          <w:sz w:val="23"/>
          <w:szCs w:val="23"/>
        </w:rPr>
      </w:pPr>
    </w:p>
    <w:p w:rsidR="00292FD0" w:rsidRDefault="00292FD0" w:rsidP="00292FD0">
      <w:pPr>
        <w:pStyle w:val="intro"/>
        <w:shd w:val="clear" w:color="auto" w:fill="FFFFFF"/>
        <w:spacing w:before="300" w:beforeAutospacing="0" w:after="240" w:afterAutospacing="0"/>
        <w:rPr>
          <w:rFonts w:ascii="Arial" w:hAnsi="Arial" w:cs="Arial"/>
          <w:b/>
          <w:bCs/>
          <w:color w:val="333333"/>
          <w:sz w:val="23"/>
          <w:szCs w:val="23"/>
        </w:rPr>
      </w:pPr>
    </w:p>
    <w:p w:rsidR="00292FD0" w:rsidRDefault="00292FD0" w:rsidP="00292FD0">
      <w:pPr>
        <w:pStyle w:val="intro"/>
        <w:shd w:val="clear" w:color="auto" w:fill="FFFFFF"/>
        <w:spacing w:before="300" w:beforeAutospacing="0" w:after="240" w:afterAutospacing="0"/>
        <w:rPr>
          <w:rFonts w:ascii="Arial" w:hAnsi="Arial" w:cs="Arial"/>
          <w:b/>
          <w:bCs/>
          <w:color w:val="333333"/>
          <w:sz w:val="23"/>
          <w:szCs w:val="23"/>
        </w:rPr>
      </w:pPr>
    </w:p>
    <w:p w:rsidR="00292FD0" w:rsidRDefault="00292FD0" w:rsidP="00292FD0">
      <w:pPr>
        <w:pStyle w:val="intro"/>
        <w:shd w:val="clear" w:color="auto" w:fill="FFFFFF"/>
        <w:spacing w:before="300" w:beforeAutospacing="0" w:after="240" w:afterAutospacing="0"/>
        <w:rPr>
          <w:rFonts w:ascii="Arial" w:hAnsi="Arial" w:cs="Arial"/>
          <w:b/>
          <w:bCs/>
          <w:color w:val="333333"/>
          <w:sz w:val="23"/>
          <w:szCs w:val="23"/>
        </w:rPr>
      </w:pPr>
      <w:r>
        <w:rPr>
          <w:rFonts w:ascii="Arial" w:hAnsi="Arial" w:cs="Arial"/>
          <w:b/>
          <w:bCs/>
          <w:color w:val="333333"/>
          <w:sz w:val="23"/>
          <w:szCs w:val="23"/>
        </w:rPr>
        <w:lastRenderedPageBreak/>
        <w:t>This exercise focuses on some basic language, which you need to describe graphs. Look at the graph below. Following the graph, there are 25 statements about the data.</w:t>
      </w:r>
    </w:p>
    <w:p w:rsidR="00292FD0" w:rsidRDefault="00292FD0" w:rsidP="00292FD0">
      <w:pPr>
        <w:pStyle w:val="NormalWeb"/>
        <w:shd w:val="clear" w:color="auto" w:fill="FFFFFF"/>
        <w:spacing w:before="300" w:beforeAutospacing="0" w:after="300" w:afterAutospacing="0"/>
        <w:jc w:val="center"/>
        <w:rPr>
          <w:rFonts w:ascii="Arial" w:hAnsi="Arial" w:cs="Arial"/>
          <w:color w:val="333333"/>
          <w:sz w:val="23"/>
          <w:szCs w:val="23"/>
        </w:rPr>
      </w:pPr>
      <w:r>
        <w:rPr>
          <w:rFonts w:ascii="Arial" w:hAnsi="Arial" w:cs="Arial"/>
          <w:noProof/>
          <w:color w:val="333333"/>
          <w:sz w:val="23"/>
          <w:szCs w:val="23"/>
          <w:lang w:val="en-US" w:eastAsia="en-US"/>
        </w:rPr>
        <w:drawing>
          <wp:inline distT="0" distB="0" distL="0" distR="0" wp14:anchorId="1FD96BBE" wp14:editId="73071696">
            <wp:extent cx="4809892" cy="3124835"/>
            <wp:effectExtent l="0" t="0" r="0" b="0"/>
            <wp:docPr id="2" name="Picture 2" descr="IELTS Writ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ELTS Writing: Line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239" cy="3136105"/>
                    </a:xfrm>
                    <a:prstGeom prst="rect">
                      <a:avLst/>
                    </a:prstGeom>
                    <a:noFill/>
                    <a:ln>
                      <a:noFill/>
                    </a:ln>
                  </pic:spPr>
                </pic:pic>
              </a:graphicData>
            </a:graphic>
          </wp:inline>
        </w:drawing>
      </w:r>
    </w:p>
    <w:p w:rsidR="00292FD0" w:rsidRDefault="00292FD0" w:rsidP="00292FD0">
      <w:pPr>
        <w:pStyle w:val="NormalWeb"/>
        <w:shd w:val="clear" w:color="auto" w:fill="FFFFFF"/>
        <w:spacing w:before="300" w:beforeAutospacing="0" w:after="300" w:afterAutospacing="0"/>
        <w:jc w:val="center"/>
        <w:rPr>
          <w:rFonts w:ascii="Arial" w:eastAsia="Times New Roman" w:hAnsi="Arial" w:cs="Arial"/>
          <w:color w:val="333333"/>
          <w:sz w:val="23"/>
          <w:szCs w:val="23"/>
        </w:rPr>
      </w:pPr>
    </w:p>
    <w:p w:rsidR="00292FD0" w:rsidRPr="00B96DC2" w:rsidRDefault="00292FD0" w:rsidP="00292FD0">
      <w:pPr>
        <w:pStyle w:val="NormalWeb"/>
        <w:shd w:val="clear" w:color="auto" w:fill="FFFFFF"/>
        <w:spacing w:before="300" w:beforeAutospacing="0" w:after="300" w:afterAutospacing="0"/>
        <w:rPr>
          <w:rFonts w:ascii="Arial" w:hAnsi="Arial" w:cs="Arial"/>
          <w:b/>
          <w:color w:val="333333"/>
          <w:sz w:val="23"/>
          <w:szCs w:val="23"/>
          <w:u w:val="single"/>
        </w:rPr>
      </w:pPr>
      <w:r w:rsidRPr="00B96DC2">
        <w:rPr>
          <w:rFonts w:ascii="Arial" w:eastAsia="Times New Roman" w:hAnsi="Arial" w:cs="Arial"/>
          <w:b/>
          <w:color w:val="333333"/>
          <w:sz w:val="23"/>
          <w:szCs w:val="23"/>
          <w:u w:val="single"/>
        </w:rPr>
        <w:t>Upward trend</w:t>
      </w:r>
    </w:p>
    <w:p w:rsidR="00292FD0" w:rsidRDefault="00292FD0" w:rsidP="00292FD0">
      <w:pPr>
        <w:shd w:val="clear" w:color="auto" w:fill="FFFFFF"/>
        <w:rPr>
          <w:rFonts w:ascii="Arial" w:eastAsia="Times New Roman" w:hAnsi="Arial" w:cs="Arial"/>
          <w:color w:val="333333"/>
          <w:sz w:val="23"/>
          <w:szCs w:val="23"/>
        </w:rPr>
      </w:pPr>
      <w:r w:rsidRPr="00B96DC2">
        <w:rPr>
          <w:rFonts w:ascii="Arial" w:eastAsia="Times New Roman" w:hAnsi="Arial" w:cs="Arial"/>
          <w:b/>
          <w:color w:val="333333"/>
          <w:sz w:val="23"/>
          <w:szCs w:val="23"/>
        </w:rPr>
        <w:t>Rise (rose, risen), grow (grew, grown), climb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 shoot up (shot up, shot up</w:t>
      </w:r>
      <w:proofErr w:type="gramStart"/>
      <w:r w:rsidRPr="00B96DC2">
        <w:rPr>
          <w:rFonts w:ascii="Arial" w:eastAsia="Times New Roman" w:hAnsi="Arial" w:cs="Arial"/>
          <w:b/>
          <w:color w:val="333333"/>
          <w:sz w:val="23"/>
          <w:szCs w:val="23"/>
        </w:rPr>
        <w:t>)</w:t>
      </w:r>
      <w:proofErr w:type="gramEnd"/>
      <w:r w:rsidRPr="00B96DC2">
        <w:rPr>
          <w:rFonts w:ascii="Arial" w:eastAsia="Times New Roman" w:hAnsi="Arial" w:cs="Arial"/>
          <w:b/>
          <w:color w:val="333333"/>
          <w:sz w:val="23"/>
          <w:szCs w:val="23"/>
        </w:rPr>
        <w:br/>
        <w:t>dramatic (dramatically), sharp (sharply), significant (significantly), rapid (rapidly)</w:t>
      </w:r>
      <w:r w:rsidRPr="00B96DC2">
        <w:rPr>
          <w:rFonts w:ascii="Arial" w:eastAsia="Times New Roman" w:hAnsi="Arial" w:cs="Arial"/>
          <w:b/>
          <w:color w:val="333333"/>
          <w:sz w:val="23"/>
          <w:szCs w:val="23"/>
        </w:rPr>
        <w:br/>
      </w:r>
      <w:r>
        <w:rPr>
          <w:rFonts w:ascii="Arial" w:eastAsia="Times New Roman" w:hAnsi="Arial" w:cs="Arial"/>
          <w:color w:val="333333"/>
          <w:sz w:val="23"/>
          <w:szCs w:val="23"/>
        </w:rPr>
        <w:br/>
      </w:r>
      <w:r>
        <w:rPr>
          <w:rFonts w:ascii="Arial" w:eastAsia="Times New Roman" w:hAnsi="Arial" w:cs="Arial"/>
          <w:color w:val="333333"/>
          <w:sz w:val="23"/>
          <w:szCs w:val="23"/>
        </w:rPr>
        <w:br/>
        <w:t>-There was a significant increase in the percentage of children taking dietary supplements    between June and August.</w:t>
      </w:r>
      <w:r>
        <w:rPr>
          <w:rFonts w:ascii="Arial" w:eastAsia="Times New Roman" w:hAnsi="Arial" w:cs="Arial"/>
          <w:color w:val="333333"/>
          <w:sz w:val="23"/>
          <w:szCs w:val="23"/>
        </w:rPr>
        <w:br/>
        <w:t>-The period between June and August saw a dramatic growth in the use of dietary supplements.</w:t>
      </w:r>
    </w:p>
    <w:p w:rsidR="00292FD0" w:rsidRDefault="00292FD0" w:rsidP="00292FD0">
      <w:pPr>
        <w:shd w:val="clear" w:color="auto" w:fill="FFFFFF"/>
        <w:rPr>
          <w:rFonts w:ascii="Arial" w:eastAsia="Times New Roman" w:hAnsi="Arial" w:cs="Arial"/>
          <w:color w:val="333333"/>
          <w:sz w:val="23"/>
          <w:szCs w:val="23"/>
        </w:rPr>
      </w:pPr>
      <w:r>
        <w:rPr>
          <w:rFonts w:ascii="Arial" w:eastAsia="Times New Roman" w:hAnsi="Arial" w:cs="Arial"/>
          <w:color w:val="333333"/>
          <w:sz w:val="23"/>
          <w:szCs w:val="23"/>
        </w:rPr>
        <w:br/>
        <w:t>-Between June and August, the percentage of children taking dietary supplements shot up dramatically.</w:t>
      </w:r>
      <w:r>
        <w:rPr>
          <w:rFonts w:ascii="Arial" w:eastAsia="Times New Roman" w:hAnsi="Arial" w:cs="Arial"/>
          <w:color w:val="333333"/>
          <w:sz w:val="23"/>
          <w:szCs w:val="23"/>
        </w:rPr>
        <w:br/>
        <w:t>-The greatest rise was from June to August when it rose by 22% for two consecutive months from June to August.</w:t>
      </w:r>
    </w:p>
    <w:p w:rsidR="00292FD0" w:rsidRDefault="00292FD0" w:rsidP="00292FD0">
      <w:pPr>
        <w:shd w:val="clear" w:color="auto" w:fill="FFFFFF"/>
        <w:rPr>
          <w:rFonts w:ascii="Arial" w:eastAsia="Times New Roman" w:hAnsi="Arial" w:cs="Arial"/>
          <w:color w:val="333333"/>
          <w:sz w:val="23"/>
          <w:szCs w:val="23"/>
        </w:rPr>
      </w:pPr>
      <w:proofErr w:type="gramStart"/>
      <w:r w:rsidRPr="00B96DC2">
        <w:rPr>
          <w:rFonts w:ascii="Arial" w:eastAsia="Times New Roman" w:hAnsi="Arial" w:cs="Arial"/>
          <w:b/>
          <w:color w:val="333333"/>
          <w:sz w:val="23"/>
          <w:szCs w:val="23"/>
        </w:rPr>
        <w:t>peak</w:t>
      </w:r>
      <w:proofErr w:type="gramEnd"/>
      <w:r w:rsidRPr="00B96DC2">
        <w:rPr>
          <w:rFonts w:ascii="Arial" w:eastAsia="Times New Roman" w:hAnsi="Arial" w:cs="Arial"/>
          <w:b/>
          <w:color w:val="333333"/>
          <w:sz w:val="23"/>
          <w:szCs w:val="23"/>
        </w:rPr>
        <w:t xml:space="preserve">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 reach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 -</w:t>
      </w:r>
      <w:proofErr w:type="spellStart"/>
      <w:r w:rsidRPr="00B96DC2">
        <w:rPr>
          <w:rFonts w:ascii="Arial" w:eastAsia="Times New Roman" w:hAnsi="Arial" w:cs="Arial"/>
          <w:b/>
          <w:color w:val="333333"/>
          <w:sz w:val="23"/>
          <w:szCs w:val="23"/>
        </w:rPr>
        <w:t>ed</w:t>
      </w:r>
      <w:proofErr w:type="spellEnd"/>
      <w:r w:rsidRPr="00B96DC2">
        <w:rPr>
          <w:rFonts w:ascii="Arial" w:eastAsia="Times New Roman" w:hAnsi="Arial" w:cs="Arial"/>
          <w:b/>
          <w:color w:val="333333"/>
          <w:sz w:val="23"/>
          <w:szCs w:val="23"/>
        </w:rPr>
        <w:t>)</w:t>
      </w:r>
      <w:r w:rsidRPr="00B96DC2">
        <w:rPr>
          <w:rFonts w:ascii="Arial" w:eastAsia="Times New Roman" w:hAnsi="Arial" w:cs="Arial"/>
          <w:b/>
          <w:color w:val="333333"/>
          <w:sz w:val="23"/>
          <w:szCs w:val="23"/>
        </w:rPr>
        <w:br/>
      </w:r>
      <w:r w:rsidRPr="00B96DC2">
        <w:rPr>
          <w:rFonts w:ascii="Arial" w:eastAsia="Times New Roman" w:hAnsi="Arial" w:cs="Arial"/>
          <w:b/>
          <w:color w:val="333333"/>
          <w:sz w:val="23"/>
          <w:szCs w:val="23"/>
        </w:rPr>
        <w:br/>
      </w:r>
      <w:r>
        <w:rPr>
          <w:rFonts w:ascii="Arial" w:eastAsia="Times New Roman" w:hAnsi="Arial" w:cs="Arial"/>
          <w:color w:val="333333"/>
          <w:sz w:val="23"/>
          <w:szCs w:val="23"/>
        </w:rPr>
        <w:t>-The percentage of children taking dietary supplements was at its highest level in April.</w:t>
      </w:r>
      <w:r>
        <w:rPr>
          <w:rFonts w:ascii="Arial" w:eastAsia="Times New Roman" w:hAnsi="Arial" w:cs="Arial"/>
          <w:color w:val="333333"/>
          <w:sz w:val="23"/>
          <w:szCs w:val="23"/>
        </w:rPr>
        <w:br/>
        <w:t>Supplement use peaked at close to 25% in April.</w:t>
      </w:r>
      <w:r>
        <w:rPr>
          <w:rFonts w:ascii="Arial" w:eastAsia="Times New Roman" w:hAnsi="Arial" w:cs="Arial"/>
          <w:color w:val="333333"/>
          <w:sz w:val="23"/>
          <w:szCs w:val="23"/>
        </w:rPr>
        <w:br/>
        <w:t>-It reached a peak of 25% in April.</w:t>
      </w:r>
    </w:p>
    <w:p w:rsidR="00292FD0" w:rsidRDefault="00292FD0" w:rsidP="00292FD0">
      <w:pPr>
        <w:pStyle w:val="NormalWeb"/>
        <w:shd w:val="clear" w:color="auto" w:fill="FFFFFF"/>
        <w:spacing w:before="300" w:beforeAutospacing="0" w:after="300" w:afterAutospacing="0"/>
        <w:jc w:val="center"/>
        <w:rPr>
          <w:rFonts w:ascii="Arial" w:hAnsi="Arial" w:cs="Arial"/>
          <w:color w:val="333333"/>
          <w:sz w:val="23"/>
          <w:szCs w:val="23"/>
        </w:rPr>
      </w:pPr>
    </w:p>
    <w:p w:rsidR="00292FD0" w:rsidRDefault="00292FD0" w:rsidP="00292FD0">
      <w:pPr>
        <w:pStyle w:val="NormalWeb"/>
        <w:shd w:val="clear" w:color="auto" w:fill="FFFFFF"/>
        <w:spacing w:before="300" w:beforeAutospacing="0" w:after="300" w:afterAutospacing="0"/>
        <w:jc w:val="center"/>
        <w:rPr>
          <w:rFonts w:ascii="Arial" w:hAnsi="Arial" w:cs="Arial"/>
          <w:color w:val="333333"/>
          <w:sz w:val="23"/>
          <w:szCs w:val="23"/>
        </w:rPr>
      </w:pPr>
    </w:p>
    <w:p w:rsidR="00292FD0" w:rsidRDefault="00292FD0" w:rsidP="00292FD0">
      <w:pPr>
        <w:pStyle w:val="NormalWeb"/>
        <w:shd w:val="clear" w:color="auto" w:fill="FFFFFF"/>
        <w:spacing w:before="300" w:beforeAutospacing="0" w:after="300" w:afterAutospacing="0"/>
        <w:jc w:val="center"/>
        <w:rPr>
          <w:rFonts w:ascii="Arial" w:hAnsi="Arial" w:cs="Arial"/>
          <w:color w:val="333333"/>
          <w:sz w:val="23"/>
          <w:szCs w:val="23"/>
        </w:rPr>
      </w:pPr>
    </w:p>
    <w:p w:rsidR="00292FD0" w:rsidRDefault="00292FD0" w:rsidP="00292FD0">
      <w:pPr>
        <w:shd w:val="clear" w:color="auto" w:fill="FFFFFF"/>
        <w:rPr>
          <w:rFonts w:ascii="Arial" w:eastAsia="Times New Roman" w:hAnsi="Arial" w:cs="Arial"/>
          <w:color w:val="333333"/>
          <w:sz w:val="23"/>
          <w:szCs w:val="23"/>
        </w:rPr>
      </w:pPr>
      <w:r w:rsidRPr="009D5870">
        <w:rPr>
          <w:rFonts w:ascii="Arial" w:eastAsia="Times New Roman" w:hAnsi="Arial" w:cs="Arial"/>
          <w:b/>
          <w:color w:val="333333"/>
          <w:sz w:val="23"/>
          <w:szCs w:val="23"/>
        </w:rPr>
        <w:lastRenderedPageBreak/>
        <w:t>remain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w:t>
      </w:r>
      <w:r w:rsidRPr="009D5870">
        <w:rPr>
          <w:rFonts w:ascii="Arial" w:eastAsia="Times New Roman" w:hAnsi="Arial" w:cs="Arial"/>
          <w:b/>
          <w:color w:val="333333"/>
          <w:sz w:val="23"/>
          <w:szCs w:val="23"/>
        </w:rPr>
        <w:br/>
        <w:t>unchanged, steady, stable, constant, plateau, fixed/static</w:t>
      </w:r>
      <w:r w:rsidRPr="009D5870">
        <w:rPr>
          <w:rFonts w:ascii="Arial" w:eastAsia="Times New Roman" w:hAnsi="Arial" w:cs="Arial"/>
          <w:b/>
          <w:color w:val="333333"/>
          <w:sz w:val="23"/>
          <w:szCs w:val="23"/>
        </w:rPr>
        <w:br/>
      </w:r>
      <w:r>
        <w:rPr>
          <w:rFonts w:ascii="Arial" w:eastAsia="Times New Roman" w:hAnsi="Arial" w:cs="Arial"/>
          <w:color w:val="333333"/>
          <w:sz w:val="23"/>
          <w:szCs w:val="23"/>
        </w:rPr>
        <w:br/>
        <w:t>-From January to March the percentage of children using supplements remained fairly static at approximately 10%.</w:t>
      </w:r>
      <w:r>
        <w:rPr>
          <w:rFonts w:ascii="Arial" w:eastAsia="Times New Roman" w:hAnsi="Arial" w:cs="Arial"/>
          <w:color w:val="333333"/>
          <w:sz w:val="23"/>
          <w:szCs w:val="23"/>
        </w:rPr>
        <w:br/>
        <w:t>-The percentage of children taking dietary supplements was relatively stable during the first two months of the year.</w:t>
      </w:r>
      <w:r>
        <w:rPr>
          <w:rFonts w:ascii="Arial" w:eastAsia="Times New Roman" w:hAnsi="Arial" w:cs="Arial"/>
          <w:color w:val="333333"/>
          <w:sz w:val="23"/>
          <w:szCs w:val="23"/>
        </w:rPr>
        <w:br/>
        <w:t>-During the first two months, supplement use remained fairly unchanged.</w:t>
      </w:r>
    </w:p>
    <w:p w:rsidR="00292FD0" w:rsidRDefault="00292FD0" w:rsidP="00292FD0">
      <w:pPr>
        <w:shd w:val="clear" w:color="auto" w:fill="FFFFFF"/>
        <w:rPr>
          <w:rFonts w:ascii="Arial" w:eastAsia="Times New Roman" w:hAnsi="Arial" w:cs="Arial"/>
          <w:color w:val="333333"/>
          <w:sz w:val="23"/>
          <w:szCs w:val="23"/>
        </w:rPr>
      </w:pPr>
      <w:r>
        <w:rPr>
          <w:rFonts w:ascii="Arial" w:eastAsia="Times New Roman" w:hAnsi="Arial" w:cs="Arial"/>
          <w:b/>
          <w:color w:val="333333"/>
          <w:sz w:val="23"/>
          <w:szCs w:val="23"/>
        </w:rPr>
        <w:t xml:space="preserve">Decreasing Trends: </w:t>
      </w:r>
      <w:r w:rsidRPr="009D5870">
        <w:rPr>
          <w:rFonts w:ascii="Arial" w:eastAsia="Times New Roman" w:hAnsi="Arial" w:cs="Arial"/>
          <w:b/>
          <w:color w:val="333333"/>
          <w:sz w:val="23"/>
          <w:szCs w:val="23"/>
        </w:rPr>
        <w:t>fall (fell, fallen), decrease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drop (dropped, dropped), plunge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decline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 -</w:t>
      </w:r>
      <w:proofErr w:type="spellStart"/>
      <w:r w:rsidRPr="009D5870">
        <w:rPr>
          <w:rFonts w:ascii="Arial" w:eastAsia="Times New Roman" w:hAnsi="Arial" w:cs="Arial"/>
          <w:b/>
          <w:color w:val="333333"/>
          <w:sz w:val="23"/>
          <w:szCs w:val="23"/>
        </w:rPr>
        <w:t>ed</w:t>
      </w:r>
      <w:proofErr w:type="spellEnd"/>
      <w:r w:rsidRPr="009D5870">
        <w:rPr>
          <w:rFonts w:ascii="Arial" w:eastAsia="Times New Roman" w:hAnsi="Arial" w:cs="Arial"/>
          <w:b/>
          <w:color w:val="333333"/>
          <w:sz w:val="23"/>
          <w:szCs w:val="23"/>
        </w:rPr>
        <w:t>)</w:t>
      </w:r>
      <w:r>
        <w:rPr>
          <w:rFonts w:ascii="Arial" w:eastAsia="Times New Roman" w:hAnsi="Arial" w:cs="Arial"/>
          <w:b/>
          <w:color w:val="333333"/>
          <w:sz w:val="23"/>
          <w:szCs w:val="23"/>
        </w:rPr>
        <w:t>/ Plummet (-</w:t>
      </w:r>
      <w:proofErr w:type="spellStart"/>
      <w:r>
        <w:rPr>
          <w:rFonts w:ascii="Arial" w:eastAsia="Times New Roman" w:hAnsi="Arial" w:cs="Arial"/>
          <w:b/>
          <w:color w:val="333333"/>
          <w:sz w:val="23"/>
          <w:szCs w:val="23"/>
        </w:rPr>
        <w:t>ed</w:t>
      </w:r>
      <w:proofErr w:type="spellEnd"/>
      <w:proofErr w:type="gramStart"/>
      <w:r>
        <w:rPr>
          <w:rFonts w:ascii="Arial" w:eastAsia="Times New Roman" w:hAnsi="Arial" w:cs="Arial"/>
          <w:b/>
          <w:color w:val="333333"/>
          <w:sz w:val="23"/>
          <w:szCs w:val="23"/>
        </w:rPr>
        <w:t>)</w:t>
      </w:r>
      <w:proofErr w:type="gramEnd"/>
      <w:r>
        <w:rPr>
          <w:rFonts w:ascii="Arial" w:eastAsia="Times New Roman" w:hAnsi="Arial" w:cs="Arial"/>
          <w:color w:val="333333"/>
          <w:sz w:val="23"/>
          <w:szCs w:val="23"/>
        </w:rPr>
        <w:br/>
        <w:t>slight (slightly), steady (steadily), gradual (gradually), gentle (gently), slow (slowly)</w:t>
      </w:r>
      <w:r>
        <w:rPr>
          <w:rFonts w:ascii="Arial" w:eastAsia="Times New Roman" w:hAnsi="Arial" w:cs="Arial"/>
          <w:color w:val="333333"/>
          <w:sz w:val="23"/>
          <w:szCs w:val="23"/>
        </w:rPr>
        <w:br/>
        <w:t>downward trend</w:t>
      </w:r>
      <w:r>
        <w:rPr>
          <w:rFonts w:ascii="Arial" w:eastAsia="Times New Roman" w:hAnsi="Arial" w:cs="Arial"/>
          <w:color w:val="333333"/>
          <w:sz w:val="23"/>
          <w:szCs w:val="23"/>
        </w:rPr>
        <w:br/>
      </w:r>
      <w:r>
        <w:rPr>
          <w:rFonts w:ascii="Arial" w:eastAsia="Times New Roman" w:hAnsi="Arial" w:cs="Arial"/>
          <w:color w:val="333333"/>
          <w:sz w:val="23"/>
          <w:szCs w:val="23"/>
        </w:rPr>
        <w:br/>
        <w:t>-It then fell gradually in March.</w:t>
      </w:r>
      <w:r>
        <w:rPr>
          <w:rFonts w:ascii="Arial" w:eastAsia="Times New Roman" w:hAnsi="Arial" w:cs="Arial"/>
          <w:color w:val="333333"/>
          <w:sz w:val="23"/>
          <w:szCs w:val="23"/>
        </w:rPr>
        <w:br/>
        <w:t>-There was a slight decrease in the use of dietary supplements in March.</w:t>
      </w:r>
      <w:r>
        <w:rPr>
          <w:rFonts w:ascii="Arial" w:eastAsia="Times New Roman" w:hAnsi="Arial" w:cs="Arial"/>
          <w:color w:val="333333"/>
          <w:sz w:val="23"/>
          <w:szCs w:val="23"/>
        </w:rPr>
        <w:br/>
        <w:t>-The graph shows a slight decrease in March.</w:t>
      </w:r>
      <w:r>
        <w:rPr>
          <w:rFonts w:ascii="Arial" w:eastAsia="Times New Roman" w:hAnsi="Arial" w:cs="Arial"/>
          <w:color w:val="333333"/>
          <w:sz w:val="23"/>
          <w:szCs w:val="23"/>
        </w:rPr>
        <w:br/>
        <w:t>-Supplement use experienced a steady decrease in March.</w:t>
      </w:r>
      <w:r>
        <w:rPr>
          <w:rFonts w:ascii="Arial" w:eastAsia="Times New Roman" w:hAnsi="Arial" w:cs="Arial"/>
          <w:color w:val="333333"/>
          <w:sz w:val="23"/>
          <w:szCs w:val="23"/>
        </w:rPr>
        <w:br/>
        <w:t>-Supplement use decreased slightly in March.</w:t>
      </w:r>
    </w:p>
    <w:p w:rsidR="00292FD0" w:rsidRDefault="00292FD0" w:rsidP="00292FD0">
      <w:pPr>
        <w:shd w:val="clear" w:color="auto" w:fill="FFFFFF"/>
        <w:rPr>
          <w:rFonts w:ascii="Arial" w:eastAsia="Times New Roman" w:hAnsi="Arial" w:cs="Arial"/>
          <w:color w:val="333333"/>
          <w:sz w:val="23"/>
          <w:szCs w:val="23"/>
        </w:rPr>
      </w:pPr>
    </w:p>
    <w:p w:rsidR="00292FD0" w:rsidRDefault="00292FD0" w:rsidP="00292FD0">
      <w:pPr>
        <w:shd w:val="clear" w:color="auto" w:fill="FFFFFF"/>
        <w:rPr>
          <w:rFonts w:ascii="Arial" w:eastAsia="Times New Roman" w:hAnsi="Arial" w:cs="Arial"/>
          <w:color w:val="333333"/>
          <w:sz w:val="23"/>
          <w:szCs w:val="23"/>
        </w:rPr>
      </w:pPr>
      <w:proofErr w:type="gramStart"/>
      <w:r w:rsidRPr="00C12511">
        <w:rPr>
          <w:rFonts w:ascii="Arial" w:eastAsia="Times New Roman" w:hAnsi="Arial" w:cs="Arial"/>
          <w:b/>
          <w:color w:val="333333"/>
          <w:sz w:val="23"/>
          <w:szCs w:val="23"/>
        </w:rPr>
        <w:t>fall</w:t>
      </w:r>
      <w:proofErr w:type="gramEnd"/>
      <w:r w:rsidRPr="00C12511">
        <w:rPr>
          <w:rFonts w:ascii="Arial" w:eastAsia="Times New Roman" w:hAnsi="Arial" w:cs="Arial"/>
          <w:b/>
          <w:color w:val="333333"/>
          <w:sz w:val="23"/>
          <w:szCs w:val="23"/>
        </w:rPr>
        <w:t xml:space="preserve"> (fell, fallen), decrease (-</w:t>
      </w:r>
      <w:proofErr w:type="spellStart"/>
      <w:r w:rsidRPr="00C12511">
        <w:rPr>
          <w:rFonts w:ascii="Arial" w:eastAsia="Times New Roman" w:hAnsi="Arial" w:cs="Arial"/>
          <w:b/>
          <w:color w:val="333333"/>
          <w:sz w:val="23"/>
          <w:szCs w:val="23"/>
        </w:rPr>
        <w:t>ed</w:t>
      </w:r>
      <w:proofErr w:type="spellEnd"/>
      <w:r w:rsidRPr="00C12511">
        <w:rPr>
          <w:rFonts w:ascii="Arial" w:eastAsia="Times New Roman" w:hAnsi="Arial" w:cs="Arial"/>
          <w:b/>
          <w:color w:val="333333"/>
          <w:sz w:val="23"/>
          <w:szCs w:val="23"/>
        </w:rPr>
        <w:t>, -</w:t>
      </w:r>
      <w:proofErr w:type="spellStart"/>
      <w:r w:rsidRPr="00C12511">
        <w:rPr>
          <w:rFonts w:ascii="Arial" w:eastAsia="Times New Roman" w:hAnsi="Arial" w:cs="Arial"/>
          <w:b/>
          <w:color w:val="333333"/>
          <w:sz w:val="23"/>
          <w:szCs w:val="23"/>
        </w:rPr>
        <w:t>ed</w:t>
      </w:r>
      <w:proofErr w:type="spellEnd"/>
      <w:r w:rsidRPr="00C12511">
        <w:rPr>
          <w:rFonts w:ascii="Arial" w:eastAsia="Times New Roman" w:hAnsi="Arial" w:cs="Arial"/>
          <w:b/>
          <w:color w:val="333333"/>
          <w:sz w:val="23"/>
          <w:szCs w:val="23"/>
        </w:rPr>
        <w:t>), drop (-</w:t>
      </w:r>
      <w:proofErr w:type="spellStart"/>
      <w:r w:rsidRPr="00C12511">
        <w:rPr>
          <w:rFonts w:ascii="Arial" w:eastAsia="Times New Roman" w:hAnsi="Arial" w:cs="Arial"/>
          <w:b/>
          <w:color w:val="333333"/>
          <w:sz w:val="23"/>
          <w:szCs w:val="23"/>
        </w:rPr>
        <w:t>ed</w:t>
      </w:r>
      <w:proofErr w:type="spellEnd"/>
      <w:r w:rsidRPr="00C12511">
        <w:rPr>
          <w:rFonts w:ascii="Arial" w:eastAsia="Times New Roman" w:hAnsi="Arial" w:cs="Arial"/>
          <w:b/>
          <w:color w:val="333333"/>
          <w:sz w:val="23"/>
          <w:szCs w:val="23"/>
        </w:rPr>
        <w:t>, -</w:t>
      </w:r>
      <w:proofErr w:type="spellStart"/>
      <w:r w:rsidRPr="00C12511">
        <w:rPr>
          <w:rFonts w:ascii="Arial" w:eastAsia="Times New Roman" w:hAnsi="Arial" w:cs="Arial"/>
          <w:b/>
          <w:color w:val="333333"/>
          <w:sz w:val="23"/>
          <w:szCs w:val="23"/>
        </w:rPr>
        <w:t>ed</w:t>
      </w:r>
      <w:proofErr w:type="spellEnd"/>
      <w:r w:rsidRPr="00C12511">
        <w:rPr>
          <w:rFonts w:ascii="Arial" w:eastAsia="Times New Roman" w:hAnsi="Arial" w:cs="Arial"/>
          <w:b/>
          <w:color w:val="333333"/>
          <w:sz w:val="23"/>
          <w:szCs w:val="23"/>
        </w:rPr>
        <w:t>)</w:t>
      </w:r>
      <w:r w:rsidRPr="00C12511">
        <w:rPr>
          <w:rFonts w:ascii="Arial" w:eastAsia="Times New Roman" w:hAnsi="Arial" w:cs="Arial"/>
          <w:b/>
          <w:color w:val="333333"/>
          <w:sz w:val="23"/>
          <w:szCs w:val="23"/>
        </w:rPr>
        <w:br/>
        <w:t>dramatic (dramatically), sharp (sharply), significant (significantly), rapid (rapidly)</w:t>
      </w:r>
      <w:r>
        <w:rPr>
          <w:rFonts w:ascii="Arial" w:eastAsia="Times New Roman" w:hAnsi="Arial" w:cs="Arial"/>
          <w:color w:val="333333"/>
          <w:sz w:val="23"/>
          <w:szCs w:val="23"/>
        </w:rPr>
        <w:br/>
      </w:r>
      <w:r>
        <w:rPr>
          <w:rFonts w:ascii="Arial" w:eastAsia="Times New Roman" w:hAnsi="Arial" w:cs="Arial"/>
          <w:color w:val="333333"/>
          <w:sz w:val="23"/>
          <w:szCs w:val="23"/>
        </w:rPr>
        <w:br/>
        <w:t>-Between August and October, this figure dropped dramatically to 11%.</w:t>
      </w:r>
      <w:r>
        <w:rPr>
          <w:rFonts w:ascii="Arial" w:eastAsia="Times New Roman" w:hAnsi="Arial" w:cs="Arial"/>
          <w:color w:val="333333"/>
          <w:sz w:val="23"/>
          <w:szCs w:val="23"/>
        </w:rPr>
        <w:br/>
        <w:t>-From August to October, there was a drop of 14% in the percentage of children taking dietary supplements.</w:t>
      </w:r>
      <w:r>
        <w:rPr>
          <w:rFonts w:ascii="Arial" w:eastAsia="Times New Roman" w:hAnsi="Arial" w:cs="Arial"/>
          <w:color w:val="333333"/>
          <w:sz w:val="23"/>
          <w:szCs w:val="23"/>
        </w:rPr>
        <w:br/>
        <w:t>-Between August and October, There was a considerable fall in the percentage of children using supplements.</w:t>
      </w:r>
      <w:r>
        <w:rPr>
          <w:rFonts w:ascii="Arial" w:eastAsia="Times New Roman" w:hAnsi="Arial" w:cs="Arial"/>
          <w:color w:val="333333"/>
          <w:sz w:val="23"/>
          <w:szCs w:val="23"/>
        </w:rPr>
        <w:br/>
        <w:t>-This was followed by a sharp drop of 14% over the next two months.</w:t>
      </w:r>
      <w:r>
        <w:rPr>
          <w:rFonts w:ascii="Arial" w:eastAsia="Times New Roman" w:hAnsi="Arial" w:cs="Arial"/>
          <w:color w:val="333333"/>
          <w:sz w:val="23"/>
          <w:szCs w:val="23"/>
        </w:rPr>
        <w:br/>
        <w:t>-Supplement use experienced a dramatic fall between August and October.</w:t>
      </w:r>
    </w:p>
    <w:p w:rsidR="00292FD0" w:rsidRDefault="00292FD0" w:rsidP="00292FD0">
      <w:pPr>
        <w:shd w:val="clear" w:color="auto" w:fill="FFFFFF"/>
        <w:rPr>
          <w:rFonts w:ascii="Arial" w:eastAsia="Times New Roman" w:hAnsi="Arial" w:cs="Arial"/>
          <w:color w:val="333333"/>
          <w:sz w:val="23"/>
          <w:szCs w:val="23"/>
        </w:rPr>
      </w:pPr>
      <w:r>
        <w:rPr>
          <w:rFonts w:ascii="Arial" w:eastAsia="Times New Roman" w:hAnsi="Arial" w:cs="Arial"/>
          <w:color w:val="333333"/>
          <w:sz w:val="23"/>
          <w:szCs w:val="23"/>
        </w:rPr>
        <w:br/>
        <w:t>-Between October and December, the decrease in the use of dietary supplements was at a much slower pace than in the previous two months.</w:t>
      </w:r>
      <w:r>
        <w:rPr>
          <w:rFonts w:ascii="Arial" w:eastAsia="Times New Roman" w:hAnsi="Arial" w:cs="Arial"/>
          <w:color w:val="333333"/>
          <w:sz w:val="23"/>
          <w:szCs w:val="23"/>
        </w:rPr>
        <w:br/>
        <w:t>-Supplement use continued to fall steadily over the next two months until it reached its lowest point in December.</w:t>
      </w:r>
      <w:r>
        <w:rPr>
          <w:rFonts w:ascii="Arial" w:eastAsia="Times New Roman" w:hAnsi="Arial" w:cs="Arial"/>
          <w:color w:val="333333"/>
          <w:sz w:val="23"/>
          <w:szCs w:val="23"/>
        </w:rPr>
        <w:br/>
        <w:t>-It fell to a low of only 5% in December.</w:t>
      </w:r>
    </w:p>
    <w:p w:rsidR="00292FD0" w:rsidRDefault="00292FD0" w:rsidP="00292FD0">
      <w:pPr>
        <w:shd w:val="clear" w:color="auto" w:fill="FFFFFF"/>
        <w:rPr>
          <w:rFonts w:ascii="Arial" w:eastAsia="Times New Roman" w:hAnsi="Arial" w:cs="Arial"/>
          <w:color w:val="333333"/>
          <w:sz w:val="23"/>
          <w:szCs w:val="23"/>
        </w:rPr>
      </w:pPr>
    </w:p>
    <w:p w:rsidR="00292FD0" w:rsidRDefault="00292FD0" w:rsidP="00292FD0">
      <w:pPr>
        <w:shd w:val="clear" w:color="auto" w:fill="FFFFFF"/>
        <w:rPr>
          <w:rFonts w:ascii="Arial" w:eastAsia="Times New Roman" w:hAnsi="Arial" w:cs="Arial"/>
          <w:color w:val="333333"/>
          <w:sz w:val="23"/>
          <w:szCs w:val="23"/>
        </w:rPr>
      </w:pPr>
      <w:r w:rsidRPr="00C12511">
        <w:rPr>
          <w:rFonts w:ascii="Arial" w:eastAsia="Times New Roman" w:hAnsi="Arial" w:cs="Arial"/>
          <w:b/>
          <w:color w:val="333333"/>
          <w:sz w:val="23"/>
          <w:szCs w:val="23"/>
        </w:rPr>
        <w:t xml:space="preserve">Fluctuate </w:t>
      </w:r>
      <w:r>
        <w:rPr>
          <w:rFonts w:ascii="Arial" w:eastAsia="Times New Roman" w:hAnsi="Arial" w:cs="Arial"/>
          <w:color w:val="333333"/>
          <w:sz w:val="23"/>
          <w:szCs w:val="23"/>
        </w:rPr>
        <w:t>(-</w:t>
      </w:r>
      <w:proofErr w:type="spellStart"/>
      <w:r>
        <w:rPr>
          <w:rFonts w:ascii="Arial" w:eastAsia="Times New Roman" w:hAnsi="Arial" w:cs="Arial"/>
          <w:color w:val="333333"/>
          <w:sz w:val="23"/>
          <w:szCs w:val="23"/>
        </w:rPr>
        <w:t>ed</w:t>
      </w:r>
      <w:proofErr w:type="spellEnd"/>
      <w:r>
        <w:rPr>
          <w:rFonts w:ascii="Arial" w:eastAsia="Times New Roman" w:hAnsi="Arial" w:cs="Arial"/>
          <w:color w:val="333333"/>
          <w:sz w:val="23"/>
          <w:szCs w:val="23"/>
        </w:rPr>
        <w:t>, -</w:t>
      </w:r>
      <w:proofErr w:type="spellStart"/>
      <w:r>
        <w:rPr>
          <w:rFonts w:ascii="Arial" w:eastAsia="Times New Roman" w:hAnsi="Arial" w:cs="Arial"/>
          <w:color w:val="333333"/>
          <w:sz w:val="23"/>
          <w:szCs w:val="23"/>
        </w:rPr>
        <w:t>ed</w:t>
      </w:r>
      <w:proofErr w:type="spellEnd"/>
      <w:proofErr w:type="gramStart"/>
      <w:r>
        <w:rPr>
          <w:rFonts w:ascii="Arial" w:eastAsia="Times New Roman" w:hAnsi="Arial" w:cs="Arial"/>
          <w:color w:val="333333"/>
          <w:sz w:val="23"/>
          <w:szCs w:val="23"/>
        </w:rPr>
        <w:t>)</w:t>
      </w:r>
      <w:proofErr w:type="gramEnd"/>
      <w:r>
        <w:rPr>
          <w:rFonts w:ascii="Arial" w:eastAsia="Times New Roman" w:hAnsi="Arial" w:cs="Arial"/>
          <w:color w:val="333333"/>
          <w:sz w:val="23"/>
          <w:szCs w:val="23"/>
        </w:rPr>
        <w:br/>
        <w:t>wildly/ constantly</w:t>
      </w:r>
      <w:r>
        <w:rPr>
          <w:rFonts w:ascii="Arial" w:eastAsia="Times New Roman" w:hAnsi="Arial" w:cs="Arial"/>
          <w:color w:val="333333"/>
          <w:sz w:val="23"/>
          <w:szCs w:val="23"/>
        </w:rPr>
        <w:br/>
      </w:r>
      <w:r>
        <w:rPr>
          <w:rFonts w:ascii="Arial" w:eastAsia="Times New Roman" w:hAnsi="Arial" w:cs="Arial"/>
          <w:color w:val="333333"/>
          <w:sz w:val="23"/>
          <w:szCs w:val="23"/>
        </w:rPr>
        <w:br/>
        <w:t>-It went up and down widely over the next two months.</w:t>
      </w:r>
      <w:r>
        <w:rPr>
          <w:rFonts w:ascii="Arial" w:eastAsia="Times New Roman" w:hAnsi="Arial" w:cs="Arial"/>
          <w:color w:val="333333"/>
          <w:sz w:val="23"/>
          <w:szCs w:val="23"/>
        </w:rPr>
        <w:br/>
        <w:t>-It fluctuated for the following two months.</w:t>
      </w:r>
    </w:p>
    <w:p w:rsidR="00292FD0" w:rsidRDefault="00292FD0"/>
    <w:p w:rsidR="00292FD0" w:rsidRDefault="00292FD0"/>
    <w:p w:rsidR="00292FD0" w:rsidRDefault="00292FD0"/>
    <w:p w:rsidR="00292FD0" w:rsidRDefault="00292FD0"/>
    <w:p w:rsidR="00292FD0" w:rsidRDefault="00292FD0" w:rsidP="00292FD0">
      <w:pPr>
        <w:tabs>
          <w:tab w:val="left" w:pos="1080"/>
        </w:tabs>
        <w:rPr>
          <w:b/>
          <w:sz w:val="32"/>
          <w:szCs w:val="24"/>
        </w:rPr>
      </w:pPr>
      <w:r w:rsidRPr="00916099">
        <w:rPr>
          <w:b/>
          <w:sz w:val="32"/>
          <w:szCs w:val="24"/>
        </w:rPr>
        <w:lastRenderedPageBreak/>
        <w:t>IELTS Writing Task 2</w:t>
      </w:r>
      <w:r>
        <w:rPr>
          <w:b/>
          <w:sz w:val="32"/>
          <w:szCs w:val="24"/>
        </w:rPr>
        <w:t xml:space="preserve"> – The Academic Essay (250 words)</w:t>
      </w:r>
    </w:p>
    <w:p w:rsidR="00292FD0" w:rsidRPr="00916099" w:rsidRDefault="00292FD0" w:rsidP="00292FD0">
      <w:pPr>
        <w:tabs>
          <w:tab w:val="left" w:pos="1080"/>
        </w:tabs>
        <w:rPr>
          <w:b/>
          <w:sz w:val="28"/>
          <w:szCs w:val="24"/>
        </w:rPr>
      </w:pPr>
      <w:r w:rsidRPr="00916099">
        <w:rPr>
          <w:b/>
          <w:sz w:val="28"/>
          <w:szCs w:val="24"/>
        </w:rPr>
        <w:t>Fill in the formula</w:t>
      </w:r>
    </w:p>
    <w:p w:rsidR="00292FD0" w:rsidRDefault="00292FD0" w:rsidP="00292FD0">
      <w:pPr>
        <w:tabs>
          <w:tab w:val="left" w:pos="1080"/>
        </w:tabs>
        <w:rPr>
          <w:sz w:val="24"/>
          <w:szCs w:val="24"/>
        </w:rPr>
      </w:pPr>
      <w:r w:rsidRPr="00916099">
        <w:rPr>
          <w:b/>
          <w:sz w:val="24"/>
          <w:szCs w:val="24"/>
        </w:rPr>
        <w:t>Introduction:</w:t>
      </w:r>
      <w:r>
        <w:rPr>
          <w:sz w:val="24"/>
          <w:szCs w:val="24"/>
        </w:rPr>
        <w:t xml:space="preserve">  Element 1 …………………………………………………………………………………………</w:t>
      </w:r>
    </w:p>
    <w:p w:rsidR="00292FD0" w:rsidRDefault="00292FD0" w:rsidP="00292FD0">
      <w:pPr>
        <w:tabs>
          <w:tab w:val="left" w:pos="1080"/>
        </w:tabs>
        <w:rPr>
          <w:sz w:val="24"/>
          <w:szCs w:val="24"/>
        </w:rPr>
      </w:pPr>
      <w:r>
        <w:rPr>
          <w:sz w:val="24"/>
          <w:szCs w:val="24"/>
        </w:rPr>
        <w:t xml:space="preserve">                          Element 2 …………………………………………………………………………………………</w:t>
      </w:r>
    </w:p>
    <w:p w:rsidR="00292FD0" w:rsidRDefault="00292FD0" w:rsidP="00292FD0">
      <w:pPr>
        <w:tabs>
          <w:tab w:val="left" w:pos="1080"/>
        </w:tabs>
        <w:rPr>
          <w:sz w:val="24"/>
          <w:szCs w:val="24"/>
        </w:rPr>
      </w:pPr>
      <w:r>
        <w:rPr>
          <w:sz w:val="24"/>
          <w:szCs w:val="24"/>
        </w:rPr>
        <w:t xml:space="preserve">                          Element </w:t>
      </w:r>
      <w:proofErr w:type="gramStart"/>
      <w:r>
        <w:rPr>
          <w:sz w:val="24"/>
          <w:szCs w:val="24"/>
        </w:rPr>
        <w:t>3  …</w:t>
      </w:r>
      <w:proofErr w:type="gramEnd"/>
      <w:r>
        <w:rPr>
          <w:sz w:val="24"/>
          <w:szCs w:val="24"/>
        </w:rPr>
        <w:t>………………………………………………………………………………………</w:t>
      </w:r>
    </w:p>
    <w:p w:rsidR="00292FD0" w:rsidRDefault="00292FD0" w:rsidP="00292FD0">
      <w:pPr>
        <w:tabs>
          <w:tab w:val="left" w:pos="1080"/>
        </w:tabs>
        <w:rPr>
          <w:sz w:val="24"/>
          <w:szCs w:val="24"/>
        </w:rPr>
      </w:pPr>
    </w:p>
    <w:p w:rsidR="00292FD0" w:rsidRDefault="00292FD0" w:rsidP="00292FD0">
      <w:pPr>
        <w:tabs>
          <w:tab w:val="left" w:pos="1080"/>
        </w:tabs>
        <w:rPr>
          <w:sz w:val="24"/>
          <w:szCs w:val="24"/>
        </w:rPr>
      </w:pPr>
      <w:r w:rsidRPr="00916099">
        <w:rPr>
          <w:b/>
          <w:sz w:val="24"/>
          <w:szCs w:val="24"/>
        </w:rPr>
        <w:t>Body paragraphs</w:t>
      </w:r>
      <w:r>
        <w:rPr>
          <w:sz w:val="24"/>
          <w:szCs w:val="24"/>
        </w:rPr>
        <w:t>: Element 1 ……………………………………………………………………………………</w:t>
      </w:r>
    </w:p>
    <w:p w:rsidR="00292FD0" w:rsidRDefault="00292FD0" w:rsidP="00292FD0">
      <w:pPr>
        <w:tabs>
          <w:tab w:val="left" w:pos="1080"/>
        </w:tabs>
        <w:rPr>
          <w:sz w:val="24"/>
          <w:szCs w:val="24"/>
        </w:rPr>
      </w:pPr>
      <w:r w:rsidRPr="00916099">
        <w:rPr>
          <w:b/>
          <w:sz w:val="24"/>
          <w:szCs w:val="24"/>
        </w:rPr>
        <w:t xml:space="preserve">  2 to 3</w:t>
      </w:r>
      <w:r>
        <w:rPr>
          <w:sz w:val="24"/>
          <w:szCs w:val="24"/>
        </w:rPr>
        <w:t xml:space="preserve">                     Element 2 …………………………………………………………………………………….</w:t>
      </w:r>
    </w:p>
    <w:p w:rsidR="00292FD0" w:rsidRDefault="00292FD0" w:rsidP="00292FD0">
      <w:pPr>
        <w:tabs>
          <w:tab w:val="left" w:pos="1080"/>
        </w:tabs>
        <w:rPr>
          <w:sz w:val="24"/>
          <w:szCs w:val="24"/>
        </w:rPr>
      </w:pPr>
      <w:r>
        <w:rPr>
          <w:sz w:val="24"/>
          <w:szCs w:val="24"/>
        </w:rPr>
        <w:t xml:space="preserve">                                                              …………………………………………………………………………………….</w:t>
      </w:r>
    </w:p>
    <w:p w:rsidR="00292FD0" w:rsidRDefault="00292FD0" w:rsidP="00292FD0">
      <w:pPr>
        <w:tabs>
          <w:tab w:val="left" w:pos="1080"/>
        </w:tabs>
        <w:rPr>
          <w:sz w:val="24"/>
          <w:szCs w:val="24"/>
        </w:rPr>
      </w:pPr>
      <w:r>
        <w:rPr>
          <w:sz w:val="24"/>
          <w:szCs w:val="24"/>
        </w:rPr>
        <w:t xml:space="preserve">                                                               ……………………………………………………………………………………</w:t>
      </w:r>
    </w:p>
    <w:p w:rsidR="00292FD0" w:rsidRDefault="00292FD0" w:rsidP="00292FD0">
      <w:pPr>
        <w:tabs>
          <w:tab w:val="left" w:pos="1080"/>
        </w:tabs>
        <w:rPr>
          <w:sz w:val="24"/>
          <w:szCs w:val="24"/>
        </w:rPr>
      </w:pPr>
      <w:r>
        <w:rPr>
          <w:sz w:val="24"/>
          <w:szCs w:val="24"/>
        </w:rPr>
        <w:t xml:space="preserve">                                  Element 3 ………………………………………………………………………………….</w:t>
      </w:r>
    </w:p>
    <w:p w:rsidR="00292FD0" w:rsidRDefault="00292FD0" w:rsidP="00292FD0">
      <w:pPr>
        <w:tabs>
          <w:tab w:val="left" w:pos="1080"/>
        </w:tabs>
        <w:rPr>
          <w:sz w:val="24"/>
          <w:szCs w:val="24"/>
        </w:rPr>
      </w:pPr>
    </w:p>
    <w:p w:rsidR="00292FD0" w:rsidRDefault="00292FD0" w:rsidP="00292FD0">
      <w:pPr>
        <w:tabs>
          <w:tab w:val="left" w:pos="1080"/>
        </w:tabs>
        <w:rPr>
          <w:sz w:val="24"/>
          <w:szCs w:val="24"/>
        </w:rPr>
      </w:pPr>
      <w:r w:rsidRPr="00916099">
        <w:rPr>
          <w:b/>
          <w:sz w:val="24"/>
          <w:szCs w:val="24"/>
        </w:rPr>
        <w:t>Conclusion:</w:t>
      </w:r>
      <w:r>
        <w:rPr>
          <w:sz w:val="24"/>
          <w:szCs w:val="24"/>
        </w:rPr>
        <w:t xml:space="preserve">  Element 1 …………………………………………………………………..</w:t>
      </w:r>
    </w:p>
    <w:p w:rsidR="00292FD0" w:rsidRDefault="00292FD0" w:rsidP="00292FD0">
      <w:pPr>
        <w:tabs>
          <w:tab w:val="left" w:pos="1080"/>
        </w:tabs>
        <w:rPr>
          <w:sz w:val="24"/>
          <w:szCs w:val="24"/>
        </w:rPr>
      </w:pPr>
      <w:r>
        <w:rPr>
          <w:sz w:val="24"/>
          <w:szCs w:val="24"/>
        </w:rPr>
        <w:t xml:space="preserve">                        Element 2 …………………………………………………………………..</w:t>
      </w:r>
    </w:p>
    <w:p w:rsidR="00292FD0" w:rsidRDefault="00292FD0" w:rsidP="00292FD0">
      <w:pPr>
        <w:tabs>
          <w:tab w:val="left" w:pos="1080"/>
        </w:tabs>
        <w:rPr>
          <w:sz w:val="24"/>
          <w:szCs w:val="24"/>
        </w:rPr>
      </w:pPr>
    </w:p>
    <w:p w:rsidR="00292FD0" w:rsidRDefault="00292FD0" w:rsidP="00292FD0">
      <w:pPr>
        <w:tabs>
          <w:tab w:val="left" w:pos="1080"/>
        </w:tabs>
        <w:rPr>
          <w:sz w:val="24"/>
          <w:szCs w:val="24"/>
        </w:rPr>
      </w:pPr>
    </w:p>
    <w:p w:rsidR="00292FD0" w:rsidRPr="002D555D" w:rsidRDefault="00292FD0" w:rsidP="00292FD0">
      <w:pPr>
        <w:tabs>
          <w:tab w:val="left" w:pos="1080"/>
        </w:tabs>
        <w:rPr>
          <w:b/>
          <w:sz w:val="24"/>
          <w:szCs w:val="24"/>
        </w:rPr>
      </w:pPr>
      <w:r w:rsidRPr="002D555D">
        <w:rPr>
          <w:b/>
          <w:sz w:val="24"/>
          <w:szCs w:val="24"/>
        </w:rPr>
        <w:t>Model Answer</w:t>
      </w:r>
    </w:p>
    <w:p w:rsidR="00292FD0" w:rsidRPr="008A2852" w:rsidRDefault="00292FD0" w:rsidP="00292FD0">
      <w:pPr>
        <w:tabs>
          <w:tab w:val="left" w:pos="1080"/>
        </w:tabs>
        <w:rPr>
          <w:b/>
          <w:sz w:val="24"/>
          <w:szCs w:val="24"/>
        </w:rPr>
      </w:pPr>
      <w:r>
        <w:rPr>
          <w:b/>
          <w:sz w:val="24"/>
          <w:szCs w:val="24"/>
        </w:rPr>
        <w:t>A bigger</w:t>
      </w:r>
      <w:r w:rsidRPr="008A2852">
        <w:rPr>
          <w:b/>
          <w:sz w:val="24"/>
          <w:szCs w:val="24"/>
        </w:rPr>
        <w:t xml:space="preserve"> salary is much more important than job satisfaction. </w:t>
      </w:r>
    </w:p>
    <w:p w:rsidR="00292FD0" w:rsidRDefault="00292FD0" w:rsidP="00292FD0">
      <w:pPr>
        <w:tabs>
          <w:tab w:val="left" w:pos="1080"/>
        </w:tabs>
        <w:rPr>
          <w:sz w:val="24"/>
          <w:szCs w:val="24"/>
        </w:rPr>
      </w:pPr>
      <w:r>
        <w:rPr>
          <w:sz w:val="24"/>
          <w:szCs w:val="24"/>
        </w:rPr>
        <w:t>Do you agree or disagree</w:t>
      </w:r>
      <w:proofErr w:type="gramStart"/>
      <w:r>
        <w:rPr>
          <w:sz w:val="24"/>
          <w:szCs w:val="24"/>
        </w:rPr>
        <w:t>?.</w:t>
      </w:r>
      <w:proofErr w:type="gramEnd"/>
      <w:r>
        <w:rPr>
          <w:sz w:val="24"/>
          <w:szCs w:val="24"/>
        </w:rPr>
        <w:t xml:space="preserve"> Provide examples if necessary. Write at least 250 words.</w:t>
      </w:r>
    </w:p>
    <w:p w:rsidR="00292FD0" w:rsidRDefault="00292FD0" w:rsidP="00292FD0">
      <w:pPr>
        <w:tabs>
          <w:tab w:val="left" w:pos="1080"/>
        </w:tabs>
        <w:rPr>
          <w:sz w:val="24"/>
          <w:szCs w:val="24"/>
        </w:rPr>
      </w:pPr>
      <w:r>
        <w:rPr>
          <w:sz w:val="24"/>
          <w:szCs w:val="24"/>
        </w:rPr>
        <w:t>1</w:t>
      </w:r>
      <w:r w:rsidRPr="008A2852">
        <w:rPr>
          <w:sz w:val="24"/>
          <w:szCs w:val="24"/>
          <w:vertAlign w:val="superscript"/>
        </w:rPr>
        <w:t>st</w:t>
      </w:r>
      <w:r>
        <w:rPr>
          <w:sz w:val="24"/>
          <w:szCs w:val="24"/>
        </w:rPr>
        <w:t xml:space="preserve"> Opinion: Big salary is more important</w:t>
      </w:r>
    </w:p>
    <w:p w:rsidR="00292FD0" w:rsidRPr="00AE6423" w:rsidRDefault="00292FD0" w:rsidP="00292FD0">
      <w:pPr>
        <w:pStyle w:val="ListParagraph"/>
        <w:numPr>
          <w:ilvl w:val="0"/>
          <w:numId w:val="1"/>
        </w:numPr>
        <w:tabs>
          <w:tab w:val="left" w:pos="1080"/>
        </w:tabs>
        <w:rPr>
          <w:sz w:val="24"/>
          <w:szCs w:val="24"/>
        </w:rPr>
      </w:pPr>
      <w:r w:rsidRPr="00AE6423">
        <w:rPr>
          <w:sz w:val="24"/>
          <w:szCs w:val="24"/>
        </w:rPr>
        <w:t>Having a job with a high salary makes people feel satisfied regardless of   the    job they do</w:t>
      </w:r>
    </w:p>
    <w:p w:rsidR="00292FD0" w:rsidRDefault="00292FD0" w:rsidP="00292FD0">
      <w:pPr>
        <w:pStyle w:val="ListParagraph"/>
        <w:numPr>
          <w:ilvl w:val="0"/>
          <w:numId w:val="1"/>
        </w:numPr>
        <w:tabs>
          <w:tab w:val="left" w:pos="1080"/>
        </w:tabs>
        <w:rPr>
          <w:sz w:val="24"/>
          <w:szCs w:val="24"/>
        </w:rPr>
      </w:pPr>
      <w:r w:rsidRPr="00AE6423">
        <w:rPr>
          <w:sz w:val="24"/>
          <w:szCs w:val="24"/>
        </w:rPr>
        <w:t>Money is essential for survival and good living</w:t>
      </w:r>
    </w:p>
    <w:p w:rsidR="00292FD0" w:rsidRDefault="00292FD0" w:rsidP="00292FD0">
      <w:pPr>
        <w:pStyle w:val="ListParagraph"/>
        <w:tabs>
          <w:tab w:val="left" w:pos="1080"/>
        </w:tabs>
        <w:ind w:left="1800"/>
        <w:rPr>
          <w:sz w:val="24"/>
          <w:szCs w:val="24"/>
        </w:rPr>
      </w:pPr>
    </w:p>
    <w:p w:rsidR="00292FD0" w:rsidRDefault="00292FD0" w:rsidP="00292FD0">
      <w:pPr>
        <w:tabs>
          <w:tab w:val="left" w:pos="1080"/>
        </w:tabs>
        <w:rPr>
          <w:sz w:val="24"/>
          <w:szCs w:val="24"/>
        </w:rPr>
      </w:pPr>
      <w:r>
        <w:rPr>
          <w:sz w:val="24"/>
          <w:szCs w:val="24"/>
        </w:rPr>
        <w:t>2</w:t>
      </w:r>
      <w:r w:rsidRPr="00AE6423">
        <w:rPr>
          <w:sz w:val="24"/>
          <w:szCs w:val="24"/>
          <w:vertAlign w:val="superscript"/>
        </w:rPr>
        <w:t>nd</w:t>
      </w:r>
      <w:r>
        <w:rPr>
          <w:sz w:val="24"/>
          <w:szCs w:val="24"/>
        </w:rPr>
        <w:t xml:space="preserve"> Opinion: Jo satisfaction is more important</w:t>
      </w:r>
    </w:p>
    <w:p w:rsidR="00292FD0" w:rsidRPr="00AE6423" w:rsidRDefault="00292FD0" w:rsidP="00292FD0">
      <w:pPr>
        <w:pStyle w:val="ListParagraph"/>
        <w:numPr>
          <w:ilvl w:val="1"/>
          <w:numId w:val="2"/>
        </w:numPr>
        <w:tabs>
          <w:tab w:val="left" w:pos="1080"/>
        </w:tabs>
        <w:rPr>
          <w:sz w:val="24"/>
          <w:szCs w:val="24"/>
        </w:rPr>
      </w:pPr>
      <w:r w:rsidRPr="00AE6423">
        <w:rPr>
          <w:sz w:val="24"/>
          <w:szCs w:val="24"/>
        </w:rPr>
        <w:t>Job satisfaction gives you a sense of fulfillment and makes you more productive</w:t>
      </w:r>
    </w:p>
    <w:p w:rsidR="00292FD0" w:rsidRPr="00AE6423" w:rsidRDefault="00292FD0" w:rsidP="00292FD0">
      <w:pPr>
        <w:pStyle w:val="ListParagraph"/>
        <w:numPr>
          <w:ilvl w:val="1"/>
          <w:numId w:val="2"/>
        </w:numPr>
        <w:tabs>
          <w:tab w:val="left" w:pos="1080"/>
        </w:tabs>
        <w:rPr>
          <w:sz w:val="24"/>
          <w:szCs w:val="24"/>
        </w:rPr>
      </w:pPr>
      <w:r w:rsidRPr="00AE6423">
        <w:rPr>
          <w:sz w:val="24"/>
          <w:szCs w:val="24"/>
        </w:rPr>
        <w:t>Doing what you like keeps you motivated and therefore leads to career growth and success</w:t>
      </w:r>
    </w:p>
    <w:p w:rsidR="00292FD0" w:rsidRPr="00AE6423" w:rsidRDefault="00292FD0" w:rsidP="00292FD0">
      <w:pPr>
        <w:pStyle w:val="ListParagraph"/>
        <w:numPr>
          <w:ilvl w:val="1"/>
          <w:numId w:val="2"/>
        </w:numPr>
        <w:tabs>
          <w:tab w:val="left" w:pos="1080"/>
        </w:tabs>
        <w:rPr>
          <w:sz w:val="24"/>
          <w:szCs w:val="24"/>
        </w:rPr>
      </w:pPr>
      <w:r w:rsidRPr="00AE6423">
        <w:rPr>
          <w:sz w:val="24"/>
          <w:szCs w:val="24"/>
        </w:rPr>
        <w:t>Money can’t buy happiness and it’s more pleasant to pursue what you’re interested in.</w:t>
      </w:r>
    </w:p>
    <w:p w:rsidR="00292FD0" w:rsidRDefault="00292FD0" w:rsidP="00292FD0">
      <w:pPr>
        <w:tabs>
          <w:tab w:val="left" w:pos="1080"/>
        </w:tabs>
        <w:rPr>
          <w:sz w:val="24"/>
          <w:szCs w:val="24"/>
        </w:rPr>
      </w:pPr>
    </w:p>
    <w:p w:rsidR="00292FD0" w:rsidRDefault="00292FD0" w:rsidP="00292FD0">
      <w:pPr>
        <w:tabs>
          <w:tab w:val="left" w:pos="1080"/>
        </w:tabs>
        <w:rPr>
          <w:sz w:val="24"/>
          <w:szCs w:val="24"/>
        </w:rPr>
      </w:pPr>
    </w:p>
    <w:p w:rsidR="00292FD0" w:rsidRDefault="00292FD0" w:rsidP="00292FD0">
      <w:pPr>
        <w:tabs>
          <w:tab w:val="left" w:pos="1080"/>
        </w:tabs>
        <w:rPr>
          <w:sz w:val="24"/>
          <w:szCs w:val="24"/>
        </w:rPr>
      </w:pPr>
    </w:p>
    <w:p w:rsidR="00292FD0" w:rsidRDefault="00292FD0" w:rsidP="00292FD0">
      <w:pPr>
        <w:tabs>
          <w:tab w:val="left" w:pos="1080"/>
        </w:tabs>
        <w:rPr>
          <w:sz w:val="24"/>
          <w:szCs w:val="24"/>
        </w:rPr>
      </w:pPr>
      <w:r>
        <w:rPr>
          <w:sz w:val="24"/>
          <w:szCs w:val="24"/>
        </w:rPr>
        <w:lastRenderedPageBreak/>
        <w:t>-Your neutral background sentence should be a general unbiased approach based on the topic which you intend to address</w:t>
      </w:r>
      <w:proofErr w:type="gramStart"/>
      <w:r>
        <w:rPr>
          <w:sz w:val="24"/>
          <w:szCs w:val="24"/>
        </w:rPr>
        <w:t>..</w:t>
      </w:r>
      <w:proofErr w:type="gramEnd"/>
      <w:r>
        <w:rPr>
          <w:sz w:val="24"/>
          <w:szCs w:val="24"/>
        </w:rPr>
        <w:t xml:space="preserve">  You can either start with the subject itself or be creative and thoughtful.</w:t>
      </w:r>
    </w:p>
    <w:p w:rsidR="00292FD0" w:rsidRDefault="00292FD0" w:rsidP="00292FD0">
      <w:pPr>
        <w:tabs>
          <w:tab w:val="left" w:pos="1080"/>
        </w:tabs>
        <w:rPr>
          <w:sz w:val="24"/>
          <w:szCs w:val="24"/>
        </w:rPr>
      </w:pPr>
      <w:r>
        <w:rPr>
          <w:sz w:val="24"/>
          <w:szCs w:val="24"/>
        </w:rPr>
        <w:t xml:space="preserve">-To start </w:t>
      </w:r>
      <w:r w:rsidRPr="00962552">
        <w:rPr>
          <w:b/>
          <w:sz w:val="24"/>
          <w:szCs w:val="24"/>
        </w:rPr>
        <w:t>paraphrasing</w:t>
      </w:r>
      <w:r>
        <w:rPr>
          <w:sz w:val="24"/>
          <w:szCs w:val="24"/>
        </w:rPr>
        <w:t>, you can use the following expressions</w:t>
      </w:r>
    </w:p>
    <w:p w:rsidR="00292FD0" w:rsidRDefault="00292FD0" w:rsidP="00292FD0">
      <w:pPr>
        <w:tabs>
          <w:tab w:val="left" w:pos="1080"/>
        </w:tabs>
        <w:rPr>
          <w:sz w:val="24"/>
          <w:szCs w:val="24"/>
        </w:rPr>
      </w:pPr>
      <w:r>
        <w:rPr>
          <w:b/>
          <w:sz w:val="24"/>
          <w:szCs w:val="24"/>
        </w:rPr>
        <w:t>-</w:t>
      </w:r>
      <w:r w:rsidRPr="00962552">
        <w:rPr>
          <w:b/>
          <w:sz w:val="24"/>
          <w:szCs w:val="24"/>
        </w:rPr>
        <w:t>Introduction:</w:t>
      </w:r>
      <w:r>
        <w:rPr>
          <w:sz w:val="24"/>
          <w:szCs w:val="24"/>
        </w:rPr>
        <w:t xml:space="preserve"> (Introductory expressions) It is argued that……………..</w:t>
      </w:r>
    </w:p>
    <w:p w:rsidR="00292FD0" w:rsidRDefault="00292FD0" w:rsidP="00292FD0">
      <w:pPr>
        <w:tabs>
          <w:tab w:val="left" w:pos="1080"/>
        </w:tabs>
        <w:rPr>
          <w:sz w:val="24"/>
          <w:szCs w:val="24"/>
        </w:rPr>
      </w:pPr>
      <w:r>
        <w:rPr>
          <w:sz w:val="24"/>
          <w:szCs w:val="24"/>
        </w:rPr>
        <w:t>It is considered that…………………</w:t>
      </w:r>
      <w:proofErr w:type="gramStart"/>
      <w:r>
        <w:rPr>
          <w:sz w:val="24"/>
          <w:szCs w:val="24"/>
        </w:rPr>
        <w:t>./</w:t>
      </w:r>
      <w:proofErr w:type="gramEnd"/>
      <w:r>
        <w:rPr>
          <w:sz w:val="24"/>
          <w:szCs w:val="24"/>
        </w:rPr>
        <w:t xml:space="preserve"> </w:t>
      </w:r>
    </w:p>
    <w:p w:rsidR="00292FD0" w:rsidRDefault="00292FD0" w:rsidP="00292FD0">
      <w:pPr>
        <w:tabs>
          <w:tab w:val="left" w:pos="1080"/>
        </w:tabs>
        <w:rPr>
          <w:sz w:val="24"/>
          <w:szCs w:val="24"/>
        </w:rPr>
      </w:pPr>
      <w:r>
        <w:rPr>
          <w:sz w:val="24"/>
          <w:szCs w:val="24"/>
        </w:rPr>
        <w:t>It is thought that……………………/</w:t>
      </w:r>
    </w:p>
    <w:p w:rsidR="00292FD0" w:rsidRDefault="00292FD0" w:rsidP="00292FD0">
      <w:pPr>
        <w:tabs>
          <w:tab w:val="left" w:pos="1080"/>
        </w:tabs>
        <w:rPr>
          <w:sz w:val="24"/>
          <w:szCs w:val="24"/>
        </w:rPr>
      </w:pPr>
    </w:p>
    <w:p w:rsidR="00292FD0" w:rsidRDefault="00292FD0" w:rsidP="00292FD0">
      <w:pPr>
        <w:tabs>
          <w:tab w:val="left" w:pos="1080"/>
        </w:tabs>
        <w:rPr>
          <w:sz w:val="24"/>
          <w:szCs w:val="24"/>
        </w:rPr>
      </w:pPr>
    </w:p>
    <w:p w:rsidR="00292FD0" w:rsidRPr="00962552" w:rsidRDefault="00292FD0" w:rsidP="00292FD0">
      <w:pPr>
        <w:pStyle w:val="ListParagraph"/>
        <w:numPr>
          <w:ilvl w:val="0"/>
          <w:numId w:val="5"/>
        </w:numPr>
        <w:tabs>
          <w:tab w:val="left" w:pos="1080"/>
        </w:tabs>
        <w:rPr>
          <w:sz w:val="24"/>
          <w:szCs w:val="24"/>
        </w:rPr>
      </w:pPr>
      <w:r w:rsidRPr="00962552">
        <w:rPr>
          <w:b/>
          <w:sz w:val="24"/>
          <w:szCs w:val="24"/>
        </w:rPr>
        <w:t>Paragraph A</w:t>
      </w:r>
      <w:r>
        <w:rPr>
          <w:b/>
          <w:sz w:val="24"/>
          <w:szCs w:val="24"/>
        </w:rPr>
        <w:t xml:space="preserve">: </w:t>
      </w:r>
      <w:r w:rsidRPr="00962552">
        <w:rPr>
          <w:sz w:val="24"/>
          <w:szCs w:val="24"/>
        </w:rPr>
        <w:t>Firstly,</w:t>
      </w:r>
    </w:p>
    <w:p w:rsidR="00292FD0" w:rsidRDefault="00292FD0" w:rsidP="00292FD0">
      <w:pPr>
        <w:pStyle w:val="ListParagraph"/>
        <w:numPr>
          <w:ilvl w:val="0"/>
          <w:numId w:val="6"/>
        </w:numPr>
        <w:tabs>
          <w:tab w:val="left" w:pos="1080"/>
        </w:tabs>
        <w:rPr>
          <w:sz w:val="24"/>
          <w:szCs w:val="24"/>
        </w:rPr>
      </w:pPr>
      <w:r w:rsidRPr="00962552">
        <w:rPr>
          <w:b/>
          <w:sz w:val="24"/>
          <w:szCs w:val="24"/>
        </w:rPr>
        <w:t>Paragraph B</w:t>
      </w:r>
      <w:r>
        <w:rPr>
          <w:b/>
          <w:sz w:val="24"/>
          <w:szCs w:val="24"/>
        </w:rPr>
        <w:t xml:space="preserve">:  </w:t>
      </w:r>
      <w:proofErr w:type="gramStart"/>
      <w:r w:rsidRPr="00962552">
        <w:rPr>
          <w:sz w:val="24"/>
          <w:szCs w:val="24"/>
        </w:rPr>
        <w:t>Secondly, …………………</w:t>
      </w:r>
      <w:proofErr w:type="gramEnd"/>
      <w:r w:rsidRPr="00962552">
        <w:rPr>
          <w:sz w:val="24"/>
          <w:szCs w:val="24"/>
        </w:rPr>
        <w:t xml:space="preserve"> therefore…</w:t>
      </w:r>
    </w:p>
    <w:p w:rsidR="00292FD0" w:rsidRDefault="00292FD0" w:rsidP="00292FD0">
      <w:pPr>
        <w:pStyle w:val="ListParagraph"/>
        <w:tabs>
          <w:tab w:val="left" w:pos="1080"/>
        </w:tabs>
        <w:rPr>
          <w:sz w:val="24"/>
          <w:szCs w:val="24"/>
        </w:rPr>
      </w:pPr>
    </w:p>
    <w:p w:rsidR="00292FD0" w:rsidRPr="00E74F78" w:rsidRDefault="00292FD0" w:rsidP="00292FD0">
      <w:pPr>
        <w:pStyle w:val="ListParagraph"/>
        <w:numPr>
          <w:ilvl w:val="0"/>
          <w:numId w:val="7"/>
        </w:numPr>
        <w:tabs>
          <w:tab w:val="left" w:pos="1080"/>
        </w:tabs>
        <w:rPr>
          <w:b/>
          <w:sz w:val="28"/>
          <w:szCs w:val="24"/>
        </w:rPr>
      </w:pPr>
      <w:r w:rsidRPr="00E74F78">
        <w:rPr>
          <w:b/>
          <w:sz w:val="28"/>
          <w:szCs w:val="24"/>
        </w:rPr>
        <w:t>You need to focus on using linking devices in your essay…</w:t>
      </w:r>
    </w:p>
    <w:p w:rsidR="00292FD0" w:rsidRDefault="00292FD0" w:rsidP="00292FD0">
      <w:pPr>
        <w:tabs>
          <w:tab w:val="left" w:pos="1080"/>
        </w:tabs>
        <w:rPr>
          <w:sz w:val="24"/>
          <w:szCs w:val="24"/>
        </w:rPr>
      </w:pPr>
    </w:p>
    <w:p w:rsidR="00292FD0" w:rsidRPr="00962552" w:rsidRDefault="00292FD0" w:rsidP="00292FD0">
      <w:pPr>
        <w:pStyle w:val="ListParagraph"/>
        <w:numPr>
          <w:ilvl w:val="0"/>
          <w:numId w:val="4"/>
        </w:numPr>
        <w:tabs>
          <w:tab w:val="left" w:pos="1080"/>
        </w:tabs>
        <w:rPr>
          <w:b/>
          <w:sz w:val="24"/>
          <w:szCs w:val="24"/>
        </w:rPr>
      </w:pPr>
      <w:r w:rsidRPr="00962552">
        <w:rPr>
          <w:b/>
          <w:sz w:val="24"/>
          <w:szCs w:val="24"/>
        </w:rPr>
        <w:t xml:space="preserve">Providing examples:   </w:t>
      </w:r>
      <w:r>
        <w:rPr>
          <w:sz w:val="24"/>
          <w:szCs w:val="24"/>
        </w:rPr>
        <w:t xml:space="preserve">For example/ for instance/ a case in point </w:t>
      </w:r>
      <w:proofErr w:type="gramStart"/>
      <w:r>
        <w:rPr>
          <w:sz w:val="24"/>
          <w:szCs w:val="24"/>
        </w:rPr>
        <w:t>is,……………………</w:t>
      </w:r>
      <w:proofErr w:type="gramEnd"/>
    </w:p>
    <w:p w:rsidR="00292FD0" w:rsidRDefault="00292FD0" w:rsidP="00292FD0">
      <w:pPr>
        <w:tabs>
          <w:tab w:val="left" w:pos="1080"/>
        </w:tabs>
        <w:rPr>
          <w:sz w:val="24"/>
          <w:szCs w:val="24"/>
        </w:rPr>
      </w:pPr>
    </w:p>
    <w:p w:rsidR="00292FD0" w:rsidRDefault="00292FD0" w:rsidP="00292FD0">
      <w:pPr>
        <w:tabs>
          <w:tab w:val="left" w:pos="1080"/>
        </w:tabs>
        <w:rPr>
          <w:sz w:val="24"/>
          <w:szCs w:val="24"/>
        </w:rPr>
      </w:pPr>
    </w:p>
    <w:p w:rsidR="00292FD0" w:rsidRPr="00962552" w:rsidRDefault="00292FD0" w:rsidP="00292FD0">
      <w:pPr>
        <w:pStyle w:val="ListParagraph"/>
        <w:numPr>
          <w:ilvl w:val="0"/>
          <w:numId w:val="3"/>
        </w:numPr>
        <w:tabs>
          <w:tab w:val="left" w:pos="1080"/>
        </w:tabs>
        <w:rPr>
          <w:sz w:val="24"/>
          <w:szCs w:val="24"/>
        </w:rPr>
      </w:pPr>
      <w:r w:rsidRPr="00962552">
        <w:rPr>
          <w:b/>
          <w:sz w:val="24"/>
          <w:szCs w:val="24"/>
        </w:rPr>
        <w:t>Conclusion</w:t>
      </w:r>
      <w:r w:rsidRPr="00962552">
        <w:rPr>
          <w:sz w:val="24"/>
          <w:szCs w:val="24"/>
        </w:rPr>
        <w:t>: To conclude</w:t>
      </w:r>
    </w:p>
    <w:p w:rsidR="00292FD0" w:rsidRDefault="00292FD0" w:rsidP="00292FD0">
      <w:pPr>
        <w:tabs>
          <w:tab w:val="left" w:pos="1080"/>
        </w:tabs>
        <w:rPr>
          <w:sz w:val="24"/>
          <w:szCs w:val="24"/>
        </w:rPr>
      </w:pPr>
      <w:r>
        <w:rPr>
          <w:sz w:val="24"/>
          <w:szCs w:val="24"/>
        </w:rPr>
        <w:t xml:space="preserve">                                   In conclusion</w:t>
      </w:r>
    </w:p>
    <w:p w:rsidR="00292FD0" w:rsidRDefault="00292FD0" w:rsidP="00292FD0">
      <w:pPr>
        <w:tabs>
          <w:tab w:val="left" w:pos="1080"/>
        </w:tabs>
        <w:rPr>
          <w:sz w:val="24"/>
          <w:szCs w:val="24"/>
        </w:rPr>
      </w:pPr>
      <w:r>
        <w:rPr>
          <w:sz w:val="24"/>
          <w:szCs w:val="24"/>
        </w:rPr>
        <w:t xml:space="preserve">                                    To sum up</w:t>
      </w:r>
    </w:p>
    <w:p w:rsidR="00292FD0" w:rsidRDefault="00292FD0" w:rsidP="00292FD0">
      <w:pPr>
        <w:tabs>
          <w:tab w:val="left" w:pos="1080"/>
        </w:tabs>
        <w:rPr>
          <w:sz w:val="24"/>
          <w:szCs w:val="24"/>
        </w:rPr>
      </w:pPr>
      <w:r>
        <w:rPr>
          <w:sz w:val="24"/>
          <w:szCs w:val="24"/>
        </w:rPr>
        <w:t xml:space="preserve">                                     To summarize                +   Restate your opinion + restate two reasons</w:t>
      </w: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24"/>
          <w:szCs w:val="24"/>
        </w:rPr>
      </w:pPr>
    </w:p>
    <w:p w:rsidR="00292FD0" w:rsidRDefault="00292FD0" w:rsidP="00292FD0">
      <w:pPr>
        <w:tabs>
          <w:tab w:val="left" w:pos="1080"/>
        </w:tabs>
        <w:jc w:val="both"/>
        <w:rPr>
          <w:b/>
          <w:sz w:val="36"/>
          <w:szCs w:val="24"/>
        </w:rPr>
      </w:pPr>
    </w:p>
    <w:p w:rsidR="00292FD0" w:rsidRDefault="00292FD0" w:rsidP="00292FD0">
      <w:pPr>
        <w:tabs>
          <w:tab w:val="left" w:pos="1080"/>
        </w:tabs>
        <w:jc w:val="both"/>
        <w:rPr>
          <w:b/>
          <w:sz w:val="24"/>
          <w:szCs w:val="24"/>
        </w:rPr>
      </w:pPr>
      <w:r w:rsidRPr="009F6042">
        <w:rPr>
          <w:b/>
          <w:sz w:val="36"/>
          <w:szCs w:val="24"/>
        </w:rPr>
        <w:t>Model Answer</w:t>
      </w:r>
      <w:r w:rsidRPr="009F6042">
        <w:rPr>
          <w:b/>
          <w:sz w:val="32"/>
          <w:szCs w:val="24"/>
        </w:rPr>
        <w:t xml:space="preserve"> </w:t>
      </w:r>
      <w:r>
        <w:rPr>
          <w:b/>
          <w:sz w:val="24"/>
          <w:szCs w:val="24"/>
        </w:rPr>
        <w:t>(Please note that this is just one approach out of several other possible approaches)</w:t>
      </w:r>
    </w:p>
    <w:p w:rsidR="00292FD0" w:rsidRPr="0087393B" w:rsidRDefault="00292FD0" w:rsidP="00292FD0">
      <w:pPr>
        <w:tabs>
          <w:tab w:val="left" w:pos="1080"/>
        </w:tabs>
        <w:jc w:val="both"/>
        <w:rPr>
          <w:b/>
          <w:sz w:val="24"/>
          <w:szCs w:val="24"/>
        </w:rPr>
      </w:pPr>
    </w:p>
    <w:p w:rsidR="00292FD0" w:rsidRDefault="00292FD0" w:rsidP="00292FD0">
      <w:pPr>
        <w:tabs>
          <w:tab w:val="left" w:pos="1080"/>
        </w:tabs>
        <w:jc w:val="both"/>
        <w:rPr>
          <w:b/>
          <w:i/>
          <w:sz w:val="24"/>
          <w:szCs w:val="24"/>
        </w:rPr>
      </w:pPr>
      <w:r>
        <w:rPr>
          <w:sz w:val="24"/>
          <w:szCs w:val="24"/>
        </w:rPr>
        <w:t xml:space="preserve">The career of an individual plays a key role in determining the quality of life as well as personal gratification. </w:t>
      </w:r>
      <w:r w:rsidRPr="0087393B">
        <w:rPr>
          <w:b/>
          <w:sz w:val="24"/>
          <w:szCs w:val="24"/>
        </w:rPr>
        <w:t>It is often argued that</w:t>
      </w:r>
      <w:r>
        <w:rPr>
          <w:sz w:val="24"/>
          <w:szCs w:val="24"/>
        </w:rPr>
        <w:t xml:space="preserve">/ </w:t>
      </w:r>
      <w:proofErr w:type="gramStart"/>
      <w:r w:rsidRPr="00EB5447">
        <w:rPr>
          <w:b/>
          <w:sz w:val="24"/>
          <w:szCs w:val="24"/>
        </w:rPr>
        <w:t>It</w:t>
      </w:r>
      <w:proofErr w:type="gramEnd"/>
      <w:r w:rsidRPr="00EB5447">
        <w:rPr>
          <w:b/>
          <w:sz w:val="24"/>
          <w:szCs w:val="24"/>
        </w:rPr>
        <w:t xml:space="preserve"> is believed that/ It often identified that</w:t>
      </w:r>
      <w:r>
        <w:rPr>
          <w:sz w:val="24"/>
          <w:szCs w:val="24"/>
        </w:rPr>
        <w:t xml:space="preserve"> it is more advantageous to choose a job with high </w:t>
      </w:r>
      <w:r w:rsidRPr="0087393B">
        <w:rPr>
          <w:sz w:val="24"/>
          <w:szCs w:val="24"/>
          <w:u w:val="single"/>
        </w:rPr>
        <w:t>remuneration</w:t>
      </w:r>
      <w:r>
        <w:rPr>
          <w:sz w:val="24"/>
          <w:szCs w:val="24"/>
        </w:rPr>
        <w:t xml:space="preserve"> even if it doesn’t appeal to a person at all. </w:t>
      </w:r>
      <w:r w:rsidRPr="0087393B">
        <w:rPr>
          <w:b/>
          <w:sz w:val="24"/>
          <w:szCs w:val="24"/>
          <w:u w:val="single"/>
        </w:rPr>
        <w:t>I completely disagree with this opinion</w:t>
      </w:r>
      <w:r>
        <w:rPr>
          <w:sz w:val="24"/>
          <w:szCs w:val="24"/>
        </w:rPr>
        <w:t xml:space="preserve"> since</w:t>
      </w:r>
      <w:r>
        <w:rPr>
          <w:b/>
          <w:i/>
          <w:sz w:val="24"/>
          <w:szCs w:val="24"/>
        </w:rPr>
        <w:t xml:space="preserve"> </w:t>
      </w:r>
      <w:r w:rsidRPr="0087393B">
        <w:rPr>
          <w:b/>
          <w:i/>
          <w:sz w:val="24"/>
          <w:szCs w:val="24"/>
        </w:rPr>
        <w:t>job satisfaction is much more important than money</w:t>
      </w:r>
      <w:r>
        <w:rPr>
          <w:b/>
          <w:i/>
          <w:sz w:val="24"/>
          <w:szCs w:val="24"/>
        </w:rPr>
        <w:t xml:space="preserve"> in life, which will be the discussion of this essay.</w:t>
      </w:r>
    </w:p>
    <w:p w:rsidR="00292FD0" w:rsidRPr="009322F1" w:rsidRDefault="00292FD0" w:rsidP="00292FD0">
      <w:pPr>
        <w:tabs>
          <w:tab w:val="left" w:pos="1080"/>
        </w:tabs>
        <w:jc w:val="both"/>
        <w:rPr>
          <w:rStyle w:val="SubtleEmphasis"/>
        </w:rPr>
      </w:pPr>
      <w:r w:rsidRPr="0087393B">
        <w:rPr>
          <w:b/>
          <w:sz w:val="24"/>
          <w:szCs w:val="24"/>
        </w:rPr>
        <w:t>Firstly,</w:t>
      </w:r>
      <w:r>
        <w:rPr>
          <w:sz w:val="24"/>
          <w:szCs w:val="24"/>
        </w:rPr>
        <w:t xml:space="preserve"> it is believed that every </w:t>
      </w:r>
      <w:r w:rsidRPr="0062057C">
        <w:rPr>
          <w:rStyle w:val="SubtleEmphasis"/>
          <w:i w:val="0"/>
        </w:rPr>
        <w:t>individual</w:t>
      </w:r>
      <w:r w:rsidRPr="0062057C">
        <w:rPr>
          <w:i/>
          <w:sz w:val="24"/>
          <w:szCs w:val="24"/>
        </w:rPr>
        <w:t xml:space="preserve"> </w:t>
      </w:r>
      <w:r>
        <w:rPr>
          <w:sz w:val="24"/>
          <w:szCs w:val="24"/>
        </w:rPr>
        <w:t xml:space="preserve">has a vocation for the right career which will motivate and inspire him to become a successful professional in the chosen field. When individuals truly find their groove they will become more innovative and creative in what they do which will help him to build a confident personality and gain rewards than those who prioritized money in their life. </w:t>
      </w:r>
      <w:r w:rsidRPr="0087393B">
        <w:rPr>
          <w:b/>
          <w:sz w:val="24"/>
          <w:szCs w:val="24"/>
        </w:rPr>
        <w:t>A case in point</w:t>
      </w:r>
      <w:r>
        <w:rPr>
          <w:sz w:val="24"/>
          <w:szCs w:val="24"/>
        </w:rPr>
        <w:t xml:space="preserve"> is Henry Miller who decided to love his everyday job despite a good wage and ventured to become a writer. After a very tumultuous time in his life he became one of the most famous and well-paid authors of the twentieth century.</w:t>
      </w:r>
    </w:p>
    <w:p w:rsidR="00292FD0" w:rsidRDefault="00292FD0" w:rsidP="00292FD0">
      <w:pPr>
        <w:tabs>
          <w:tab w:val="left" w:pos="1080"/>
        </w:tabs>
        <w:jc w:val="both"/>
        <w:rPr>
          <w:sz w:val="24"/>
          <w:szCs w:val="24"/>
        </w:rPr>
      </w:pPr>
      <w:r w:rsidRPr="0087393B">
        <w:rPr>
          <w:b/>
          <w:sz w:val="24"/>
          <w:szCs w:val="24"/>
        </w:rPr>
        <w:t>Secondly</w:t>
      </w:r>
      <w:r>
        <w:rPr>
          <w:sz w:val="24"/>
          <w:szCs w:val="24"/>
        </w:rPr>
        <w:t xml:space="preserve">, career satisfaction gives people a sense of fulfillment and gratification that money can never guarantee. Despite a higher income, if the individual still feels tensed and unhappy with the work he does and also has to compromise with his conscience will make him perform his duties and responsibilities in a perfunctory manner. This scenario will have a direct impact on his productivity as well. </w:t>
      </w:r>
      <w:r w:rsidRPr="0087393B">
        <w:rPr>
          <w:b/>
          <w:sz w:val="24"/>
          <w:szCs w:val="24"/>
        </w:rPr>
        <w:t>For example</w:t>
      </w:r>
      <w:r>
        <w:rPr>
          <w:b/>
          <w:sz w:val="24"/>
          <w:szCs w:val="24"/>
        </w:rPr>
        <w:t>,</w:t>
      </w:r>
      <w:r>
        <w:rPr>
          <w:sz w:val="24"/>
          <w:szCs w:val="24"/>
        </w:rPr>
        <w:t xml:space="preserve"> most successful people in the world reached such a peak in their professions because they were passionately engaged in their work. </w:t>
      </w:r>
      <w:r w:rsidRPr="0087393B">
        <w:rPr>
          <w:b/>
          <w:sz w:val="24"/>
          <w:szCs w:val="24"/>
        </w:rPr>
        <w:t>Therefore</w:t>
      </w:r>
      <w:r>
        <w:rPr>
          <w:sz w:val="24"/>
          <w:szCs w:val="24"/>
        </w:rPr>
        <w:t>, the choice of a career should ensure personal happiness.</w:t>
      </w:r>
    </w:p>
    <w:p w:rsidR="00292FD0" w:rsidRDefault="00292FD0" w:rsidP="00292FD0">
      <w:pPr>
        <w:tabs>
          <w:tab w:val="left" w:pos="1080"/>
        </w:tabs>
        <w:jc w:val="both"/>
        <w:rPr>
          <w:sz w:val="24"/>
          <w:szCs w:val="24"/>
        </w:rPr>
      </w:pPr>
      <w:r w:rsidRPr="0087393B">
        <w:rPr>
          <w:b/>
          <w:sz w:val="24"/>
          <w:szCs w:val="24"/>
        </w:rPr>
        <w:t>In conclusion</w:t>
      </w:r>
      <w:r>
        <w:rPr>
          <w:sz w:val="24"/>
          <w:szCs w:val="24"/>
        </w:rPr>
        <w:t xml:space="preserve">, </w:t>
      </w:r>
      <w:proofErr w:type="gramStart"/>
      <w:r>
        <w:rPr>
          <w:sz w:val="24"/>
          <w:szCs w:val="24"/>
        </w:rPr>
        <w:t>It</w:t>
      </w:r>
      <w:proofErr w:type="gramEnd"/>
      <w:r>
        <w:rPr>
          <w:sz w:val="24"/>
          <w:szCs w:val="24"/>
        </w:rPr>
        <w:t xml:space="preserve"> is evident that job satisfaction is more beneficial than high salary because it keeps people happy and motivated which helps them become successful in their professional life that will ultimately contribute to personal success.</w:t>
      </w:r>
    </w:p>
    <w:p w:rsidR="00292FD0" w:rsidRDefault="00292FD0" w:rsidP="00292FD0">
      <w:pPr>
        <w:tabs>
          <w:tab w:val="left" w:pos="1080"/>
        </w:tabs>
        <w:jc w:val="both"/>
        <w:rPr>
          <w:sz w:val="24"/>
          <w:szCs w:val="24"/>
        </w:rPr>
      </w:pPr>
    </w:p>
    <w:p w:rsidR="00292FD0" w:rsidRDefault="00292FD0" w:rsidP="00292FD0">
      <w:pPr>
        <w:tabs>
          <w:tab w:val="left" w:pos="1080"/>
        </w:tabs>
        <w:jc w:val="both"/>
        <w:rPr>
          <w:sz w:val="24"/>
          <w:szCs w:val="24"/>
        </w:rPr>
      </w:pPr>
      <w:r>
        <w:rPr>
          <w:sz w:val="24"/>
          <w:szCs w:val="24"/>
        </w:rPr>
        <w:t>Words: 280</w:t>
      </w:r>
    </w:p>
    <w:p w:rsidR="00292FD0" w:rsidRPr="00EB5447" w:rsidRDefault="00292FD0" w:rsidP="00292FD0">
      <w:pPr>
        <w:tabs>
          <w:tab w:val="left" w:pos="1080"/>
        </w:tabs>
        <w:jc w:val="both"/>
        <w:rPr>
          <w:b/>
          <w:i/>
          <w:color w:val="FF0000"/>
          <w:sz w:val="24"/>
          <w:szCs w:val="24"/>
        </w:rPr>
      </w:pPr>
      <w:r w:rsidRPr="00EB5447">
        <w:rPr>
          <w:b/>
          <w:i/>
          <w:color w:val="FF0000"/>
          <w:sz w:val="24"/>
          <w:szCs w:val="24"/>
        </w:rPr>
        <w:t xml:space="preserve">Note: Without writing I agree/ </w:t>
      </w:r>
      <w:proofErr w:type="gramStart"/>
      <w:r w:rsidRPr="00EB5447">
        <w:rPr>
          <w:b/>
          <w:i/>
          <w:color w:val="FF0000"/>
          <w:sz w:val="24"/>
          <w:szCs w:val="24"/>
        </w:rPr>
        <w:t>In</w:t>
      </w:r>
      <w:proofErr w:type="gramEnd"/>
      <w:r w:rsidRPr="00EB5447">
        <w:rPr>
          <w:b/>
          <w:i/>
          <w:color w:val="FF0000"/>
          <w:sz w:val="24"/>
          <w:szCs w:val="24"/>
        </w:rPr>
        <w:t xml:space="preserve"> my perspective you can also state your opinion as follows</w:t>
      </w:r>
    </w:p>
    <w:p w:rsidR="00292FD0" w:rsidRDefault="00292FD0" w:rsidP="00292FD0">
      <w:pPr>
        <w:tabs>
          <w:tab w:val="left" w:pos="1080"/>
        </w:tabs>
        <w:jc w:val="both"/>
        <w:rPr>
          <w:b/>
          <w:i/>
          <w:sz w:val="24"/>
          <w:szCs w:val="24"/>
        </w:rPr>
      </w:pPr>
      <w:r>
        <w:rPr>
          <w:sz w:val="24"/>
          <w:szCs w:val="24"/>
        </w:rPr>
        <w:t xml:space="preserve">The career of an individual plays a key role in determining the quality of life as well as personal gratification. </w:t>
      </w:r>
      <w:r w:rsidRPr="0087393B">
        <w:rPr>
          <w:b/>
          <w:sz w:val="24"/>
          <w:szCs w:val="24"/>
        </w:rPr>
        <w:t>It is often argued that</w:t>
      </w:r>
      <w:r>
        <w:rPr>
          <w:sz w:val="24"/>
          <w:szCs w:val="24"/>
        </w:rPr>
        <w:t xml:space="preserve">/ </w:t>
      </w:r>
      <w:proofErr w:type="gramStart"/>
      <w:r w:rsidRPr="00EB5447">
        <w:rPr>
          <w:b/>
          <w:sz w:val="24"/>
          <w:szCs w:val="24"/>
        </w:rPr>
        <w:t>It</w:t>
      </w:r>
      <w:proofErr w:type="gramEnd"/>
      <w:r w:rsidRPr="00EB5447">
        <w:rPr>
          <w:b/>
          <w:sz w:val="24"/>
          <w:szCs w:val="24"/>
        </w:rPr>
        <w:t xml:space="preserve"> is believed that/ It often identified that</w:t>
      </w:r>
      <w:r>
        <w:rPr>
          <w:sz w:val="24"/>
          <w:szCs w:val="24"/>
        </w:rPr>
        <w:t xml:space="preserve"> it is more advantageous to choose a job with high </w:t>
      </w:r>
      <w:r w:rsidRPr="0087393B">
        <w:rPr>
          <w:sz w:val="24"/>
          <w:szCs w:val="24"/>
          <w:u w:val="single"/>
        </w:rPr>
        <w:t>remuneration</w:t>
      </w:r>
      <w:r>
        <w:rPr>
          <w:sz w:val="24"/>
          <w:szCs w:val="24"/>
        </w:rPr>
        <w:t xml:space="preserve"> even if it doesn’t appeal to a person at all. </w:t>
      </w:r>
      <w:r w:rsidRPr="00EB5447">
        <w:rPr>
          <w:b/>
          <w:strike/>
          <w:sz w:val="24"/>
          <w:szCs w:val="24"/>
        </w:rPr>
        <w:t>I completely disagree with this opinion</w:t>
      </w:r>
      <w:r w:rsidRPr="00EB5447">
        <w:rPr>
          <w:strike/>
          <w:sz w:val="24"/>
          <w:szCs w:val="24"/>
        </w:rPr>
        <w:t xml:space="preserve"> since</w:t>
      </w:r>
      <w:r w:rsidRPr="00EB5447">
        <w:rPr>
          <w:b/>
          <w:i/>
          <w:strike/>
          <w:sz w:val="24"/>
          <w:szCs w:val="24"/>
        </w:rPr>
        <w:t xml:space="preserve"> job satisfaction is much more important than money in life, which will be the discussion of this essay.</w:t>
      </w:r>
      <w:r w:rsidRPr="00EB5447">
        <w:rPr>
          <w:b/>
          <w:i/>
          <w:sz w:val="24"/>
          <w:szCs w:val="24"/>
        </w:rPr>
        <w:t xml:space="preserve"> </w:t>
      </w:r>
      <w:r>
        <w:rPr>
          <w:b/>
          <w:i/>
          <w:sz w:val="24"/>
          <w:szCs w:val="24"/>
        </w:rPr>
        <w:t>This essay will discuss the prime importance of job satisfaction in life, more than money</w:t>
      </w:r>
    </w:p>
    <w:p w:rsidR="00292FD0" w:rsidRDefault="00292FD0" w:rsidP="00292FD0">
      <w:pPr>
        <w:tabs>
          <w:tab w:val="left" w:pos="1080"/>
        </w:tabs>
        <w:jc w:val="both"/>
        <w:rPr>
          <w:sz w:val="24"/>
          <w:szCs w:val="24"/>
        </w:rPr>
      </w:pPr>
    </w:p>
    <w:p w:rsidR="00292FD0" w:rsidRDefault="00292FD0" w:rsidP="00292FD0">
      <w:pPr>
        <w:tabs>
          <w:tab w:val="left" w:pos="1080"/>
        </w:tabs>
        <w:jc w:val="both"/>
        <w:rPr>
          <w:sz w:val="24"/>
          <w:szCs w:val="24"/>
        </w:rPr>
      </w:pPr>
    </w:p>
    <w:p w:rsidR="00292FD0" w:rsidRDefault="00292FD0"/>
    <w:sectPr w:rsidR="00292FD0" w:rsidSect="00292FD0">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270"/>
    <w:multiLevelType w:val="hybridMultilevel"/>
    <w:tmpl w:val="854EA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219EC"/>
    <w:multiLevelType w:val="hybridMultilevel"/>
    <w:tmpl w:val="49D879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D359B"/>
    <w:multiLevelType w:val="hybridMultilevel"/>
    <w:tmpl w:val="5FD28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505"/>
    <w:multiLevelType w:val="hybridMultilevel"/>
    <w:tmpl w:val="2CEA8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47A78"/>
    <w:multiLevelType w:val="hybridMultilevel"/>
    <w:tmpl w:val="1E40F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827E9"/>
    <w:multiLevelType w:val="hybridMultilevel"/>
    <w:tmpl w:val="8F426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91982"/>
    <w:multiLevelType w:val="hybridMultilevel"/>
    <w:tmpl w:val="8BE8B9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D0"/>
    <w:rsid w:val="00292FD0"/>
    <w:rsid w:val="00B302DC"/>
    <w:rsid w:val="00FB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A2995-4BB4-46D1-97BB-FD64E111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FD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Strong">
    <w:name w:val="Strong"/>
    <w:basedOn w:val="DefaultParagraphFont"/>
    <w:uiPriority w:val="22"/>
    <w:qFormat/>
    <w:rsid w:val="00292FD0"/>
    <w:rPr>
      <w:b/>
      <w:bCs/>
    </w:rPr>
  </w:style>
  <w:style w:type="character" w:customStyle="1" w:styleId="apple-converted-space">
    <w:name w:val="apple-converted-space"/>
    <w:basedOn w:val="DefaultParagraphFont"/>
    <w:rsid w:val="00292FD0"/>
  </w:style>
  <w:style w:type="character" w:styleId="Emphasis">
    <w:name w:val="Emphasis"/>
    <w:basedOn w:val="DefaultParagraphFont"/>
    <w:uiPriority w:val="20"/>
    <w:qFormat/>
    <w:rsid w:val="00292FD0"/>
    <w:rPr>
      <w:i/>
      <w:iCs/>
    </w:rPr>
  </w:style>
  <w:style w:type="paragraph" w:customStyle="1" w:styleId="intro">
    <w:name w:val="intro"/>
    <w:basedOn w:val="Normal"/>
    <w:rsid w:val="00292FD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292FD0"/>
    <w:pPr>
      <w:ind w:left="720"/>
      <w:contextualSpacing/>
    </w:pPr>
  </w:style>
  <w:style w:type="character" w:styleId="SubtleEmphasis">
    <w:name w:val="Subtle Emphasis"/>
    <w:basedOn w:val="DefaultParagraphFont"/>
    <w:uiPriority w:val="19"/>
    <w:qFormat/>
    <w:rsid w:val="00292F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2020-11-03T13:00:00Z</dcterms:created>
  <dcterms:modified xsi:type="dcterms:W3CDTF">2020-11-03T13:07:00Z</dcterms:modified>
</cp:coreProperties>
</file>