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13" w:rsidRPr="00291713" w:rsidRDefault="00291713">
      <w:pPr>
        <w:rPr>
          <w:b/>
          <w:sz w:val="28"/>
          <w:szCs w:val="24"/>
        </w:rPr>
      </w:pPr>
      <w:r w:rsidRPr="00291713">
        <w:rPr>
          <w:b/>
          <w:sz w:val="28"/>
          <w:szCs w:val="24"/>
        </w:rPr>
        <w:t xml:space="preserve">IELTS- </w:t>
      </w:r>
      <w:r w:rsidR="005B0690">
        <w:rPr>
          <w:b/>
          <w:sz w:val="28"/>
          <w:szCs w:val="24"/>
        </w:rPr>
        <w:t xml:space="preserve">Writing </w:t>
      </w:r>
      <w:r w:rsidRPr="00291713">
        <w:rPr>
          <w:b/>
          <w:sz w:val="28"/>
          <w:szCs w:val="24"/>
        </w:rPr>
        <w:t xml:space="preserve">Task </w:t>
      </w:r>
      <w:r w:rsidRPr="00E755D6">
        <w:rPr>
          <w:b/>
          <w:sz w:val="28"/>
          <w:szCs w:val="24"/>
          <w:highlight w:val="green"/>
        </w:rPr>
        <w:t>1 (Pie Charts)</w:t>
      </w:r>
    </w:p>
    <w:p w:rsidR="009471F8" w:rsidRPr="005B0690" w:rsidRDefault="00B8537A">
      <w:pPr>
        <w:rPr>
          <w:b/>
          <w:sz w:val="24"/>
          <w:szCs w:val="24"/>
        </w:rPr>
      </w:pPr>
      <w:r w:rsidRPr="005B0690">
        <w:rPr>
          <w:b/>
          <w:sz w:val="24"/>
          <w:szCs w:val="24"/>
        </w:rPr>
        <w:t xml:space="preserve">The two pie charts below </w:t>
      </w:r>
      <w:r w:rsidRPr="007422AE">
        <w:rPr>
          <w:b/>
          <w:sz w:val="24"/>
          <w:szCs w:val="24"/>
          <w:highlight w:val="yellow"/>
        </w:rPr>
        <w:t xml:space="preserve">show the </w:t>
      </w:r>
      <w:r w:rsidRPr="00196819">
        <w:rPr>
          <w:b/>
          <w:sz w:val="24"/>
          <w:szCs w:val="24"/>
          <w:highlight w:val="yellow"/>
          <w:u w:val="single"/>
        </w:rPr>
        <w:t>percentages of industry sectors’</w:t>
      </w:r>
      <w:r w:rsidRPr="007422AE">
        <w:rPr>
          <w:b/>
          <w:sz w:val="24"/>
          <w:szCs w:val="24"/>
          <w:highlight w:val="yellow"/>
        </w:rPr>
        <w:t xml:space="preserve"> contribution to the economy in Turkey in 2000 and 2016.</w:t>
      </w:r>
    </w:p>
    <w:p w:rsidR="00B8537A" w:rsidRPr="005B0690" w:rsidRDefault="00B8537A">
      <w:pPr>
        <w:rPr>
          <w:b/>
          <w:noProof/>
          <w:sz w:val="24"/>
          <w:szCs w:val="24"/>
        </w:rPr>
      </w:pPr>
      <w:r w:rsidRPr="005B0690">
        <w:rPr>
          <w:b/>
          <w:sz w:val="24"/>
          <w:szCs w:val="24"/>
        </w:rPr>
        <w:t xml:space="preserve">Summarize the information </w:t>
      </w:r>
      <w:r w:rsidR="00C2112E">
        <w:rPr>
          <w:b/>
          <w:sz w:val="24"/>
          <w:szCs w:val="24"/>
        </w:rPr>
        <w:t>b</w:t>
      </w:r>
      <w:r w:rsidRPr="005B0690">
        <w:rPr>
          <w:b/>
          <w:sz w:val="24"/>
          <w:szCs w:val="24"/>
        </w:rPr>
        <w:t>y selecting and reporting the main features and make comparisons where relevant.</w:t>
      </w:r>
      <w:r w:rsidR="000901B6" w:rsidRPr="005B0690">
        <w:rPr>
          <w:b/>
          <w:noProof/>
          <w:sz w:val="24"/>
          <w:szCs w:val="24"/>
        </w:rPr>
        <w:t xml:space="preserve"> </w:t>
      </w:r>
    </w:p>
    <w:p w:rsidR="00291713" w:rsidRPr="00291713" w:rsidRDefault="00620038" w:rsidP="00291713">
      <w:pPr>
        <w:jc w:val="center"/>
        <w:rPr>
          <w:b/>
          <w:noProof/>
          <w:sz w:val="24"/>
          <w:szCs w:val="24"/>
        </w:rPr>
      </w:pPr>
      <w:r w:rsidRPr="007422AE">
        <w:rPr>
          <w:noProof/>
          <w:sz w:val="24"/>
          <w:szCs w:val="24"/>
          <w:highlight w:val="yellow"/>
        </w:rPr>
        <w:drawing>
          <wp:anchor distT="0" distB="0" distL="114300" distR="114300" simplePos="0" relativeHeight="251659264" behindDoc="1" locked="0" layoutInCell="1" allowOverlap="1" wp14:anchorId="1696BA06" wp14:editId="2F6B43A2">
            <wp:simplePos x="0" y="0"/>
            <wp:positionH relativeFrom="margin">
              <wp:posOffset>3124200</wp:posOffset>
            </wp:positionH>
            <wp:positionV relativeFrom="paragraph">
              <wp:posOffset>286385</wp:posOffset>
            </wp:positionV>
            <wp:extent cx="3543300" cy="272415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12E" w:rsidRPr="007422AE">
        <w:rPr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1" locked="0" layoutInCell="1" allowOverlap="1" wp14:anchorId="0761296A" wp14:editId="357E8387">
            <wp:simplePos x="0" y="0"/>
            <wp:positionH relativeFrom="margin">
              <wp:posOffset>-723901</wp:posOffset>
            </wp:positionH>
            <wp:positionV relativeFrom="paragraph">
              <wp:posOffset>229235</wp:posOffset>
            </wp:positionV>
            <wp:extent cx="3743325" cy="2695575"/>
            <wp:effectExtent l="0" t="0" r="9525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713" w:rsidRPr="007422AE">
        <w:rPr>
          <w:b/>
          <w:noProof/>
          <w:sz w:val="24"/>
          <w:szCs w:val="24"/>
          <w:highlight w:val="yellow"/>
        </w:rPr>
        <w:t>Contri</w:t>
      </w:r>
      <w:r w:rsidR="00C2112E" w:rsidRPr="007422AE">
        <w:rPr>
          <w:b/>
          <w:noProof/>
          <w:sz w:val="24"/>
          <w:szCs w:val="24"/>
          <w:highlight w:val="yellow"/>
        </w:rPr>
        <w:t>b</w:t>
      </w:r>
      <w:r w:rsidR="00291713" w:rsidRPr="007422AE">
        <w:rPr>
          <w:b/>
          <w:noProof/>
          <w:sz w:val="24"/>
          <w:szCs w:val="24"/>
          <w:highlight w:val="yellow"/>
        </w:rPr>
        <w:t>ution to the economy of Turkey by Secto</w:t>
      </w:r>
      <w:r w:rsidR="00291713" w:rsidRPr="00291713">
        <w:rPr>
          <w:b/>
          <w:noProof/>
          <w:sz w:val="24"/>
          <w:szCs w:val="24"/>
        </w:rPr>
        <w:t>r</w:t>
      </w:r>
    </w:p>
    <w:p w:rsidR="00291713" w:rsidRDefault="00291713">
      <w:pPr>
        <w:rPr>
          <w:noProof/>
          <w:sz w:val="24"/>
          <w:szCs w:val="24"/>
        </w:rPr>
      </w:pPr>
    </w:p>
    <w:p w:rsidR="00291713" w:rsidRDefault="00291713">
      <w:pPr>
        <w:rPr>
          <w:sz w:val="24"/>
          <w:szCs w:val="24"/>
        </w:rPr>
      </w:pPr>
    </w:p>
    <w:p w:rsidR="00B8537A" w:rsidRDefault="00B8537A">
      <w:pPr>
        <w:rPr>
          <w:sz w:val="24"/>
          <w:szCs w:val="24"/>
        </w:rPr>
      </w:pPr>
    </w:p>
    <w:p w:rsidR="00291713" w:rsidRDefault="00291713">
      <w:pPr>
        <w:rPr>
          <w:sz w:val="24"/>
          <w:szCs w:val="24"/>
        </w:rPr>
      </w:pPr>
    </w:p>
    <w:p w:rsidR="00291713" w:rsidRPr="00291713" w:rsidRDefault="00291713" w:rsidP="00291713">
      <w:pPr>
        <w:rPr>
          <w:sz w:val="24"/>
          <w:szCs w:val="24"/>
        </w:rPr>
      </w:pPr>
    </w:p>
    <w:p w:rsidR="00291713" w:rsidRPr="00291713" w:rsidRDefault="00291713" w:rsidP="00291713">
      <w:pPr>
        <w:rPr>
          <w:sz w:val="24"/>
          <w:szCs w:val="24"/>
        </w:rPr>
      </w:pPr>
    </w:p>
    <w:p w:rsidR="00291713" w:rsidRPr="00291713" w:rsidRDefault="00291713" w:rsidP="00291713">
      <w:pPr>
        <w:rPr>
          <w:sz w:val="24"/>
          <w:szCs w:val="24"/>
        </w:rPr>
      </w:pPr>
    </w:p>
    <w:p w:rsidR="00291713" w:rsidRPr="00291713" w:rsidRDefault="00291713" w:rsidP="00291713">
      <w:pPr>
        <w:rPr>
          <w:sz w:val="24"/>
          <w:szCs w:val="24"/>
        </w:rPr>
      </w:pPr>
    </w:p>
    <w:p w:rsidR="00291713" w:rsidRPr="00291713" w:rsidRDefault="00291713" w:rsidP="00291713">
      <w:pPr>
        <w:rPr>
          <w:sz w:val="24"/>
          <w:szCs w:val="24"/>
        </w:rPr>
      </w:pPr>
    </w:p>
    <w:p w:rsidR="00291713" w:rsidRPr="00291713" w:rsidRDefault="00291713" w:rsidP="008875FF">
      <w:pPr>
        <w:jc w:val="center"/>
        <w:rPr>
          <w:sz w:val="24"/>
          <w:szCs w:val="24"/>
        </w:rPr>
      </w:pPr>
    </w:p>
    <w:p w:rsidR="00546FDC" w:rsidRPr="00416FD1" w:rsidRDefault="008875FF" w:rsidP="00416FD1">
      <w:pPr>
        <w:tabs>
          <w:tab w:val="left" w:pos="1425"/>
          <w:tab w:val="left" w:pos="6555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755D6">
        <w:rPr>
          <w:b/>
          <w:sz w:val="24"/>
          <w:szCs w:val="24"/>
          <w:highlight w:val="green"/>
        </w:rPr>
        <w:t>2000</w:t>
      </w:r>
      <w:r>
        <w:rPr>
          <w:sz w:val="24"/>
          <w:szCs w:val="24"/>
        </w:rPr>
        <w:tab/>
      </w:r>
      <w:r w:rsidRPr="00E755D6">
        <w:rPr>
          <w:b/>
          <w:sz w:val="24"/>
          <w:szCs w:val="24"/>
          <w:highlight w:val="green"/>
        </w:rPr>
        <w:t>2016</w:t>
      </w:r>
      <w:r w:rsidR="00546FDC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46FDC" w:rsidRPr="008875FF" w:rsidRDefault="008875FF" w:rsidP="00F704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</w:t>
      </w:r>
      <w:r w:rsidR="00F70413" w:rsidRPr="008875FF">
        <w:rPr>
          <w:b/>
          <w:sz w:val="24"/>
          <w:szCs w:val="24"/>
        </w:rPr>
        <w:t>Answer</w:t>
      </w:r>
    </w:p>
    <w:p w:rsidR="008875FF" w:rsidRDefault="008875FF" w:rsidP="00F70413">
      <w:pPr>
        <w:jc w:val="both"/>
        <w:rPr>
          <w:sz w:val="24"/>
          <w:szCs w:val="24"/>
        </w:rPr>
      </w:pPr>
      <w:r w:rsidRPr="00416FD1">
        <w:rPr>
          <w:b/>
          <w:sz w:val="24"/>
          <w:szCs w:val="24"/>
          <w:highlight w:val="lightGray"/>
          <w:u w:val="single"/>
        </w:rPr>
        <w:t>The two pie charts</w:t>
      </w:r>
      <w:r w:rsidRPr="00416FD1">
        <w:rPr>
          <w:sz w:val="24"/>
          <w:szCs w:val="24"/>
          <w:highlight w:val="lightGray"/>
        </w:rPr>
        <w:t xml:space="preserve"> </w:t>
      </w:r>
      <w:r w:rsidRPr="00416FD1">
        <w:rPr>
          <w:b/>
          <w:sz w:val="24"/>
          <w:szCs w:val="24"/>
          <w:highlight w:val="lightGray"/>
        </w:rPr>
        <w:t>illustrate</w:t>
      </w:r>
      <w:r w:rsidR="00722C9B" w:rsidRPr="00416FD1">
        <w:rPr>
          <w:b/>
          <w:sz w:val="24"/>
          <w:szCs w:val="24"/>
          <w:highlight w:val="lightGray"/>
        </w:rPr>
        <w:t>/represent/depict/show</w:t>
      </w:r>
      <w:r w:rsidR="00E755D6">
        <w:rPr>
          <w:b/>
          <w:sz w:val="24"/>
          <w:szCs w:val="24"/>
          <w:highlight w:val="lightGray"/>
        </w:rPr>
        <w:t>/portray</w:t>
      </w:r>
      <w:r w:rsidRPr="00416FD1">
        <w:rPr>
          <w:sz w:val="24"/>
          <w:szCs w:val="24"/>
          <w:highlight w:val="lightGray"/>
        </w:rPr>
        <w:t xml:space="preserve"> </w:t>
      </w:r>
      <w:r w:rsidRPr="00722C9B">
        <w:rPr>
          <w:sz w:val="24"/>
          <w:szCs w:val="24"/>
          <w:highlight w:val="yellow"/>
        </w:rPr>
        <w:t>how different industry sectors contributed to the economy of Turkey percentagewise in the year</w:t>
      </w:r>
      <w:r w:rsidR="00D80BB4">
        <w:rPr>
          <w:sz w:val="24"/>
          <w:szCs w:val="24"/>
          <w:highlight w:val="yellow"/>
        </w:rPr>
        <w:t>s</w:t>
      </w:r>
      <w:r w:rsidRPr="00722C9B">
        <w:rPr>
          <w:sz w:val="24"/>
          <w:szCs w:val="24"/>
          <w:highlight w:val="yellow"/>
        </w:rPr>
        <w:t xml:space="preserve"> </w:t>
      </w:r>
      <w:r w:rsidRPr="00722C9B">
        <w:rPr>
          <w:i/>
          <w:sz w:val="24"/>
          <w:szCs w:val="24"/>
          <w:highlight w:val="yellow"/>
          <w:u w:val="single"/>
        </w:rPr>
        <w:t>2000 and 2016</w:t>
      </w:r>
      <w:r w:rsidRPr="00722C9B">
        <w:rPr>
          <w:sz w:val="24"/>
          <w:szCs w:val="24"/>
          <w:highlight w:val="yellow"/>
        </w:rPr>
        <w:t>.</w:t>
      </w:r>
      <w:r w:rsidR="00C2112E">
        <w:rPr>
          <w:sz w:val="24"/>
          <w:szCs w:val="24"/>
        </w:rPr>
        <w:t xml:space="preserve"> </w:t>
      </w:r>
      <w:r w:rsidR="00C2112E" w:rsidRPr="00722C9B">
        <w:rPr>
          <w:sz w:val="24"/>
          <w:szCs w:val="24"/>
          <w:highlight w:val="cyan"/>
        </w:rPr>
        <w:t>The industrial sectors are namely, government, Agriculture, Constructions, Manufacturing, Trade &amp; Transportation, Healthcare &amp; education, Finance &amp; business and Leisure &amp; hospitality.</w:t>
      </w:r>
    </w:p>
    <w:p w:rsidR="00B8537A" w:rsidRDefault="00FE60D7" w:rsidP="00F70413">
      <w:pPr>
        <w:jc w:val="both"/>
        <w:rPr>
          <w:sz w:val="24"/>
          <w:szCs w:val="24"/>
        </w:rPr>
      </w:pPr>
      <w:r w:rsidRPr="00333FFE">
        <w:rPr>
          <w:b/>
          <w:sz w:val="24"/>
          <w:szCs w:val="24"/>
          <w:highlight w:val="green"/>
        </w:rPr>
        <w:t>Overall</w:t>
      </w:r>
      <w:r w:rsidR="00046A26">
        <w:rPr>
          <w:b/>
          <w:sz w:val="24"/>
          <w:szCs w:val="24"/>
        </w:rPr>
        <w:t>/In general</w:t>
      </w:r>
      <w:r>
        <w:rPr>
          <w:sz w:val="24"/>
          <w:szCs w:val="24"/>
        </w:rPr>
        <w:t xml:space="preserve">, </w:t>
      </w:r>
      <w:r w:rsidRPr="00333FFE">
        <w:rPr>
          <w:b/>
          <w:sz w:val="24"/>
          <w:szCs w:val="24"/>
        </w:rPr>
        <w:t>at the beginning of the period</w:t>
      </w:r>
      <w:r w:rsidR="00333FFE" w:rsidRPr="00333FFE">
        <w:rPr>
          <w:b/>
          <w:sz w:val="24"/>
          <w:szCs w:val="24"/>
        </w:rPr>
        <w:t>/at the onset</w:t>
      </w:r>
      <w:r w:rsidR="00333FFE">
        <w:rPr>
          <w:b/>
          <w:sz w:val="24"/>
          <w:szCs w:val="24"/>
        </w:rPr>
        <w:t>/in 2000</w:t>
      </w:r>
      <w:r>
        <w:rPr>
          <w:sz w:val="24"/>
          <w:szCs w:val="24"/>
        </w:rPr>
        <w:t xml:space="preserve"> construction </w:t>
      </w:r>
      <w:r w:rsidRPr="008875FF">
        <w:rPr>
          <w:b/>
          <w:sz w:val="24"/>
          <w:szCs w:val="24"/>
        </w:rPr>
        <w:t>contributed the least</w:t>
      </w:r>
      <w:r>
        <w:rPr>
          <w:sz w:val="24"/>
          <w:szCs w:val="24"/>
        </w:rPr>
        <w:t xml:space="preserve"> to the economy of Turkey, </w:t>
      </w:r>
      <w:r w:rsidRPr="008875FF">
        <w:rPr>
          <w:b/>
          <w:sz w:val="24"/>
          <w:szCs w:val="24"/>
        </w:rPr>
        <w:t>while</w:t>
      </w:r>
      <w:r>
        <w:rPr>
          <w:sz w:val="24"/>
          <w:szCs w:val="24"/>
        </w:rPr>
        <w:t xml:space="preserve"> agriculture was the </w:t>
      </w:r>
      <w:r w:rsidRPr="00722C9B">
        <w:rPr>
          <w:sz w:val="24"/>
          <w:szCs w:val="24"/>
          <w:highlight w:val="cyan"/>
        </w:rPr>
        <w:t>most significant economic sector</w:t>
      </w:r>
      <w:r>
        <w:rPr>
          <w:sz w:val="24"/>
          <w:szCs w:val="24"/>
        </w:rPr>
        <w:t xml:space="preserve">. </w:t>
      </w:r>
      <w:r w:rsidRPr="008875FF">
        <w:rPr>
          <w:b/>
          <w:sz w:val="24"/>
          <w:szCs w:val="24"/>
        </w:rPr>
        <w:t>In comparison</w:t>
      </w:r>
      <w:r>
        <w:rPr>
          <w:sz w:val="24"/>
          <w:szCs w:val="24"/>
        </w:rPr>
        <w:t xml:space="preserve">, </w:t>
      </w:r>
      <w:r w:rsidRPr="00333FFE">
        <w:rPr>
          <w:b/>
          <w:sz w:val="24"/>
          <w:szCs w:val="24"/>
          <w:u w:val="single"/>
        </w:rPr>
        <w:t>at the end of the period</w:t>
      </w:r>
      <w:r w:rsidR="00333FFE" w:rsidRPr="00333FFE">
        <w:rPr>
          <w:b/>
          <w:sz w:val="24"/>
          <w:szCs w:val="24"/>
          <w:u w:val="single"/>
        </w:rPr>
        <w:t xml:space="preserve">/towards the end/in 2016/toward the latter </w:t>
      </w:r>
      <w:proofErr w:type="gramStart"/>
      <w:r w:rsidR="00333FFE" w:rsidRPr="00333FFE">
        <w:rPr>
          <w:b/>
          <w:sz w:val="24"/>
          <w:szCs w:val="24"/>
          <w:u w:val="single"/>
        </w:rPr>
        <w:t>part</w:t>
      </w:r>
      <w:r w:rsidR="00333FF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healthcare</w:t>
      </w:r>
      <w:proofErr w:type="gramEnd"/>
      <w:r>
        <w:rPr>
          <w:sz w:val="24"/>
          <w:szCs w:val="24"/>
        </w:rPr>
        <w:t xml:space="preserve"> and education became the </w:t>
      </w:r>
      <w:r w:rsidRPr="008875FF">
        <w:rPr>
          <w:b/>
          <w:sz w:val="24"/>
          <w:szCs w:val="24"/>
        </w:rPr>
        <w:t>largest</w:t>
      </w:r>
      <w:r>
        <w:rPr>
          <w:sz w:val="24"/>
          <w:szCs w:val="24"/>
        </w:rPr>
        <w:t xml:space="preserve"> economic </w:t>
      </w:r>
      <w:r w:rsidRPr="008875FF">
        <w:rPr>
          <w:b/>
          <w:sz w:val="24"/>
          <w:szCs w:val="24"/>
        </w:rPr>
        <w:t>segment</w:t>
      </w:r>
      <w:r>
        <w:rPr>
          <w:sz w:val="24"/>
          <w:szCs w:val="24"/>
        </w:rPr>
        <w:t xml:space="preserve"> and the </w:t>
      </w:r>
      <w:r w:rsidRPr="008875FF">
        <w:rPr>
          <w:b/>
          <w:sz w:val="24"/>
          <w:szCs w:val="24"/>
        </w:rPr>
        <w:t>lowest</w:t>
      </w:r>
      <w:r>
        <w:rPr>
          <w:sz w:val="24"/>
          <w:szCs w:val="24"/>
        </w:rPr>
        <w:t xml:space="preserve"> </w:t>
      </w:r>
      <w:r w:rsidRPr="008875FF">
        <w:rPr>
          <w:b/>
          <w:sz w:val="24"/>
          <w:szCs w:val="24"/>
        </w:rPr>
        <w:t>contribution</w:t>
      </w:r>
      <w:r>
        <w:rPr>
          <w:sz w:val="24"/>
          <w:szCs w:val="24"/>
        </w:rPr>
        <w:t xml:space="preserve"> was made by finance, business and other services.</w:t>
      </w:r>
    </w:p>
    <w:p w:rsidR="00FE60D7" w:rsidRDefault="00FE60D7" w:rsidP="00F70413">
      <w:pPr>
        <w:jc w:val="both"/>
        <w:rPr>
          <w:sz w:val="24"/>
          <w:szCs w:val="24"/>
        </w:rPr>
      </w:pPr>
      <w:r w:rsidRPr="00DE636F">
        <w:rPr>
          <w:sz w:val="24"/>
          <w:szCs w:val="24"/>
          <w:u w:val="single"/>
        </w:rPr>
        <w:t xml:space="preserve">Construction sector </w:t>
      </w:r>
      <w:r w:rsidRPr="00DE636F">
        <w:rPr>
          <w:b/>
          <w:sz w:val="24"/>
          <w:szCs w:val="24"/>
          <w:highlight w:val="cyan"/>
          <w:u w:val="single"/>
        </w:rPr>
        <w:t>accounted for</w:t>
      </w:r>
      <w:r w:rsidR="00993C21" w:rsidRPr="00DE636F">
        <w:rPr>
          <w:b/>
          <w:sz w:val="24"/>
          <w:szCs w:val="24"/>
          <w:u w:val="single"/>
        </w:rPr>
        <w:t>/</w:t>
      </w:r>
      <w:r w:rsidR="00993C21" w:rsidRPr="00DE636F">
        <w:rPr>
          <w:b/>
          <w:sz w:val="24"/>
          <w:szCs w:val="24"/>
          <w:highlight w:val="green"/>
          <w:u w:val="single"/>
        </w:rPr>
        <w:t>represented</w:t>
      </w:r>
      <w:r w:rsidR="00993C21" w:rsidRPr="00DE636F">
        <w:rPr>
          <w:b/>
          <w:sz w:val="24"/>
          <w:szCs w:val="24"/>
          <w:u w:val="single"/>
        </w:rPr>
        <w:t>/</w:t>
      </w:r>
      <w:r w:rsidR="00993C21" w:rsidRPr="00DE636F">
        <w:rPr>
          <w:b/>
          <w:sz w:val="24"/>
          <w:szCs w:val="24"/>
          <w:highlight w:val="cyan"/>
          <w:u w:val="single"/>
        </w:rPr>
        <w:t>comprised/</w:t>
      </w:r>
      <w:r w:rsidR="00993C21" w:rsidRPr="00DE636F">
        <w:rPr>
          <w:b/>
          <w:sz w:val="24"/>
          <w:szCs w:val="24"/>
          <w:highlight w:val="green"/>
          <w:u w:val="single"/>
        </w:rPr>
        <w:t>consisted of</w:t>
      </w:r>
      <w:r w:rsidR="00AE0CD4">
        <w:rPr>
          <w:b/>
          <w:sz w:val="24"/>
          <w:szCs w:val="24"/>
          <w:u w:val="single"/>
        </w:rPr>
        <w:t>/</w:t>
      </w:r>
      <w:r w:rsidR="00AE0CD4" w:rsidRPr="00AE0CD4">
        <w:rPr>
          <w:b/>
          <w:sz w:val="24"/>
          <w:szCs w:val="24"/>
          <w:highlight w:val="green"/>
          <w:u w:val="single"/>
        </w:rPr>
        <w:t>amounted for</w:t>
      </w:r>
      <w:r w:rsidRPr="00DE636F">
        <w:rPr>
          <w:sz w:val="24"/>
          <w:szCs w:val="24"/>
          <w:u w:val="single"/>
        </w:rPr>
        <w:t xml:space="preserve"> 3% of Turkey’s economy in 2000, and experienced a more than</w:t>
      </w:r>
      <w:r w:rsidR="00C2112E" w:rsidRPr="00DE636F">
        <w:rPr>
          <w:sz w:val="24"/>
          <w:szCs w:val="24"/>
          <w:u w:val="single"/>
        </w:rPr>
        <w:t xml:space="preserve"> threefold increase </w:t>
      </w:r>
      <w:r w:rsidR="007F6EAD" w:rsidRPr="00DE636F">
        <w:rPr>
          <w:sz w:val="24"/>
          <w:szCs w:val="24"/>
          <w:u w:val="single"/>
        </w:rPr>
        <w:t xml:space="preserve"> </w:t>
      </w:r>
      <w:r w:rsidRPr="00DE636F">
        <w:rPr>
          <w:sz w:val="24"/>
          <w:szCs w:val="24"/>
          <w:u w:val="single"/>
        </w:rPr>
        <w:t xml:space="preserve"> in 2016.</w:t>
      </w:r>
      <w:r>
        <w:rPr>
          <w:sz w:val="24"/>
          <w:szCs w:val="24"/>
        </w:rPr>
        <w:t xml:space="preserve"> </w:t>
      </w:r>
      <w:r w:rsidRPr="00DE636F">
        <w:rPr>
          <w:sz w:val="24"/>
          <w:szCs w:val="24"/>
          <w:u w:val="single"/>
        </w:rPr>
        <w:t xml:space="preserve">Economic income from trade, utilities and transportation was 14% in 2000 and had </w:t>
      </w:r>
      <w:r w:rsidRPr="00DE636F">
        <w:rPr>
          <w:b/>
          <w:sz w:val="24"/>
          <w:szCs w:val="24"/>
          <w:u w:val="single"/>
        </w:rPr>
        <w:t>a slight growth</w:t>
      </w:r>
      <w:r w:rsidRPr="00DE636F">
        <w:rPr>
          <w:sz w:val="24"/>
          <w:szCs w:val="24"/>
          <w:u w:val="single"/>
        </w:rPr>
        <w:t xml:space="preserve"> of 2% in 2016</w:t>
      </w:r>
      <w:r>
        <w:rPr>
          <w:sz w:val="24"/>
          <w:szCs w:val="24"/>
        </w:rPr>
        <w:t xml:space="preserve">. </w:t>
      </w:r>
      <w:r w:rsidRPr="00DE636F">
        <w:rPr>
          <w:sz w:val="24"/>
          <w:szCs w:val="24"/>
          <w:u w:val="single"/>
        </w:rPr>
        <w:t>At the beginning of the period, manufacturing</w:t>
      </w:r>
      <w:r w:rsidR="00225045">
        <w:rPr>
          <w:sz w:val="24"/>
          <w:szCs w:val="24"/>
          <w:u w:val="single"/>
        </w:rPr>
        <w:t>,</w:t>
      </w:r>
      <w:r w:rsidRPr="00DE636F">
        <w:rPr>
          <w:sz w:val="24"/>
          <w:szCs w:val="24"/>
          <w:u w:val="single"/>
        </w:rPr>
        <w:t xml:space="preserve"> and finance, business and other services </w:t>
      </w:r>
      <w:r w:rsidRPr="00DE636F">
        <w:rPr>
          <w:b/>
          <w:sz w:val="24"/>
          <w:szCs w:val="24"/>
          <w:highlight w:val="green"/>
          <w:u w:val="single"/>
        </w:rPr>
        <w:t>made up</w:t>
      </w:r>
      <w:r w:rsidRPr="00DE636F">
        <w:rPr>
          <w:sz w:val="24"/>
          <w:szCs w:val="24"/>
          <w:u w:val="single"/>
        </w:rPr>
        <w:t xml:space="preserve"> 8% and 5% of Turkey’s economy </w:t>
      </w:r>
      <w:r w:rsidRPr="00DE636F">
        <w:rPr>
          <w:b/>
          <w:sz w:val="24"/>
          <w:szCs w:val="24"/>
          <w:u w:val="single"/>
        </w:rPr>
        <w:t>respectively</w:t>
      </w:r>
      <w:r w:rsidRPr="00DE636F">
        <w:rPr>
          <w:sz w:val="24"/>
          <w:szCs w:val="24"/>
          <w:u w:val="single"/>
        </w:rPr>
        <w:t xml:space="preserve">, and these figures </w:t>
      </w:r>
      <w:r w:rsidRPr="00DE636F">
        <w:rPr>
          <w:sz w:val="24"/>
          <w:szCs w:val="24"/>
          <w:highlight w:val="green"/>
          <w:u w:val="single"/>
        </w:rPr>
        <w:t>rose</w:t>
      </w:r>
      <w:r w:rsidRPr="00DE636F">
        <w:rPr>
          <w:sz w:val="24"/>
          <w:szCs w:val="24"/>
          <w:u w:val="single"/>
        </w:rPr>
        <w:t xml:space="preserve"> to 12% and 8% in 2016</w:t>
      </w:r>
      <w:r>
        <w:rPr>
          <w:sz w:val="24"/>
          <w:szCs w:val="24"/>
        </w:rPr>
        <w:t>.</w:t>
      </w:r>
    </w:p>
    <w:p w:rsidR="00F70413" w:rsidRDefault="00F70413" w:rsidP="00F70413">
      <w:pPr>
        <w:jc w:val="both"/>
        <w:rPr>
          <w:sz w:val="24"/>
          <w:szCs w:val="24"/>
        </w:rPr>
      </w:pPr>
      <w:r w:rsidRPr="00C97028">
        <w:rPr>
          <w:sz w:val="24"/>
          <w:szCs w:val="24"/>
          <w:u w:val="single"/>
        </w:rPr>
        <w:t xml:space="preserve">Agriculture, which </w:t>
      </w:r>
      <w:r w:rsidRPr="00C97028">
        <w:rPr>
          <w:b/>
          <w:sz w:val="24"/>
          <w:szCs w:val="24"/>
          <w:u w:val="single"/>
        </w:rPr>
        <w:t>comprised</w:t>
      </w:r>
      <w:r w:rsidRPr="00C97028">
        <w:rPr>
          <w:sz w:val="24"/>
          <w:szCs w:val="24"/>
          <w:u w:val="single"/>
        </w:rPr>
        <w:t xml:space="preserve"> almost a quarter of Turkey’s economy in 2000, </w:t>
      </w:r>
      <w:r w:rsidRPr="00C97028">
        <w:rPr>
          <w:b/>
          <w:sz w:val="24"/>
          <w:szCs w:val="24"/>
          <w:u w:val="single"/>
        </w:rPr>
        <w:t>fell</w:t>
      </w:r>
      <w:r w:rsidR="00AE0CD4">
        <w:rPr>
          <w:b/>
          <w:sz w:val="24"/>
          <w:szCs w:val="24"/>
          <w:u w:val="single"/>
        </w:rPr>
        <w:t>/drastically dropped</w:t>
      </w:r>
      <w:r w:rsidRPr="00C97028">
        <w:rPr>
          <w:sz w:val="24"/>
          <w:szCs w:val="24"/>
          <w:u w:val="single"/>
        </w:rPr>
        <w:t xml:space="preserve"> to 14% in 2016.</w:t>
      </w:r>
      <w:r>
        <w:rPr>
          <w:sz w:val="24"/>
          <w:szCs w:val="24"/>
        </w:rPr>
        <w:t xml:space="preserve"> In 2000, economic outputs from government and leisure and hospitality sectors were at 12% and 17%, respectively, and both </w:t>
      </w:r>
      <w:r w:rsidRPr="00C97028">
        <w:rPr>
          <w:b/>
          <w:sz w:val="24"/>
          <w:szCs w:val="24"/>
          <w:highlight w:val="green"/>
        </w:rPr>
        <w:t>decreased</w:t>
      </w:r>
      <w:r w:rsidRPr="00C97028">
        <w:rPr>
          <w:sz w:val="24"/>
          <w:szCs w:val="24"/>
          <w:highlight w:val="green"/>
        </w:rPr>
        <w:t xml:space="preserve"> b</w:t>
      </w:r>
      <w:r>
        <w:rPr>
          <w:sz w:val="24"/>
          <w:szCs w:val="24"/>
        </w:rPr>
        <w:t>y 3% after a 16 year period</w:t>
      </w:r>
      <w:r w:rsidRPr="008875FF">
        <w:rPr>
          <w:b/>
          <w:sz w:val="24"/>
          <w:szCs w:val="24"/>
        </w:rPr>
        <w:t xml:space="preserve">. In </w:t>
      </w:r>
      <w:r w:rsidRPr="008875FF">
        <w:rPr>
          <w:b/>
          <w:sz w:val="24"/>
          <w:szCs w:val="24"/>
        </w:rPr>
        <w:lastRenderedPageBreak/>
        <w:t>contrast</w:t>
      </w:r>
      <w:r>
        <w:rPr>
          <w:sz w:val="24"/>
          <w:szCs w:val="24"/>
        </w:rPr>
        <w:t xml:space="preserve">, contribution from healthcare and education sector </w:t>
      </w:r>
      <w:r w:rsidRPr="008875FF">
        <w:rPr>
          <w:b/>
          <w:sz w:val="24"/>
          <w:szCs w:val="24"/>
        </w:rPr>
        <w:t>remained constant</w:t>
      </w:r>
      <w:r w:rsidR="00C97028">
        <w:rPr>
          <w:b/>
          <w:sz w:val="24"/>
          <w:szCs w:val="24"/>
        </w:rPr>
        <w:t>/remained stable</w:t>
      </w:r>
      <w:r w:rsidRPr="008875F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both years.</w:t>
      </w:r>
    </w:p>
    <w:p w:rsidR="00F70413" w:rsidRDefault="00F70413" w:rsidP="00F70413">
      <w:pPr>
        <w:jc w:val="both"/>
        <w:rPr>
          <w:sz w:val="24"/>
          <w:szCs w:val="24"/>
        </w:rPr>
      </w:pPr>
    </w:p>
    <w:p w:rsidR="008875FF" w:rsidRDefault="008875FF" w:rsidP="00F70413">
      <w:pPr>
        <w:jc w:val="both"/>
        <w:rPr>
          <w:sz w:val="24"/>
          <w:szCs w:val="24"/>
        </w:rPr>
      </w:pPr>
    </w:p>
    <w:p w:rsidR="00F70413" w:rsidRPr="00FC2EC4" w:rsidRDefault="00FC2EC4" w:rsidP="00F70413">
      <w:pPr>
        <w:jc w:val="both"/>
        <w:rPr>
          <w:b/>
          <w:sz w:val="28"/>
          <w:szCs w:val="24"/>
        </w:rPr>
      </w:pPr>
      <w:r w:rsidRPr="00FC2EC4">
        <w:rPr>
          <w:b/>
          <w:sz w:val="28"/>
          <w:szCs w:val="24"/>
        </w:rPr>
        <w:t>IELTS Task</w:t>
      </w:r>
      <w:r w:rsidR="00EA2F96" w:rsidRPr="00FC2EC4">
        <w:rPr>
          <w:b/>
          <w:sz w:val="28"/>
          <w:szCs w:val="24"/>
        </w:rPr>
        <w:t xml:space="preserve"> 1 Structure</w:t>
      </w:r>
    </w:p>
    <w:p w:rsidR="00EA2F96" w:rsidRDefault="00EA2F96" w:rsidP="00F70413">
      <w:pPr>
        <w:jc w:val="both"/>
        <w:rPr>
          <w:sz w:val="24"/>
          <w:szCs w:val="24"/>
        </w:rPr>
      </w:pPr>
    </w:p>
    <w:p w:rsidR="00EA2F96" w:rsidRDefault="004654B8" w:rsidP="0015722F">
      <w:pPr>
        <w:tabs>
          <w:tab w:val="left" w:pos="5355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1C41C" wp14:editId="5BED5FB4">
                <wp:simplePos x="0" y="0"/>
                <wp:positionH relativeFrom="column">
                  <wp:posOffset>-9525</wp:posOffset>
                </wp:positionH>
                <wp:positionV relativeFrom="paragraph">
                  <wp:posOffset>81280</wp:posOffset>
                </wp:positionV>
                <wp:extent cx="22193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96" w:rsidRPr="00B57968" w:rsidRDefault="00EA2F96" w:rsidP="00EA2F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7968">
                              <w:rPr>
                                <w:b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1C41C" id="Rectangle 3" o:spid="_x0000_s1026" style="position:absolute;left:0;text-align:left;margin-left:-.75pt;margin-top:6.4pt;width:174.7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" fillcolor="white [3201]" strokecolor="#70ad47 [3209]" strokeweight="1pt">
                <v:textbox>
                  <w:txbxContent>
                    <w:p w:rsidR="00EA2F96" w:rsidRPr="00B57968" w:rsidRDefault="00EA2F96" w:rsidP="00EA2F96">
                      <w:pPr>
                        <w:jc w:val="center"/>
                        <w:rPr>
                          <w:b/>
                        </w:rPr>
                      </w:pPr>
                      <w:r w:rsidRPr="00B57968">
                        <w:rPr>
                          <w:b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 w:rsidR="00EA2F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D6E0F" wp14:editId="32F3FDFB">
                <wp:simplePos x="0" y="0"/>
                <wp:positionH relativeFrom="column">
                  <wp:posOffset>2257425</wp:posOffset>
                </wp:positionH>
                <wp:positionV relativeFrom="paragraph">
                  <wp:posOffset>217170</wp:posOffset>
                </wp:positionV>
                <wp:extent cx="876300" cy="19050"/>
                <wp:effectExtent l="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4B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7.75pt;margin-top:17.1pt;width:69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5722F">
        <w:rPr>
          <w:sz w:val="24"/>
          <w:szCs w:val="24"/>
        </w:rPr>
        <w:tab/>
        <w:t xml:space="preserve">Introduce the chart to the readers in 1 or 2                                                                                                   </w:t>
      </w:r>
      <w:r w:rsidR="0015722F" w:rsidRPr="00B57968">
        <w:rPr>
          <w:sz w:val="24"/>
          <w:szCs w:val="24"/>
          <w:u w:val="single"/>
        </w:rPr>
        <w:t>2 sentences</w:t>
      </w:r>
      <w:r w:rsidR="00B57968">
        <w:rPr>
          <w:sz w:val="24"/>
          <w:szCs w:val="24"/>
        </w:rPr>
        <w:t xml:space="preserve"> and 2-4 key features (varies)</w:t>
      </w:r>
    </w:p>
    <w:p w:rsidR="0015722F" w:rsidRDefault="0015722F" w:rsidP="00F7041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3596E" wp14:editId="5F6AA33B">
                <wp:simplePos x="0" y="0"/>
                <wp:positionH relativeFrom="column">
                  <wp:posOffset>2333625</wp:posOffset>
                </wp:positionH>
                <wp:positionV relativeFrom="paragraph">
                  <wp:posOffset>2523490</wp:posOffset>
                </wp:positionV>
                <wp:extent cx="876300" cy="19050"/>
                <wp:effectExtent l="0" t="7620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8306" id="Straight Arrow Connector 10" o:spid="_x0000_s1026" type="#_x0000_t32" style="position:absolute;margin-left:183.75pt;margin-top:198.7pt;width:69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4F936" wp14:editId="6ED939DF">
                <wp:simplePos x="0" y="0"/>
                <wp:positionH relativeFrom="column">
                  <wp:posOffset>2266950</wp:posOffset>
                </wp:positionH>
                <wp:positionV relativeFrom="paragraph">
                  <wp:posOffset>1618615</wp:posOffset>
                </wp:positionV>
                <wp:extent cx="876300" cy="19050"/>
                <wp:effectExtent l="0" t="7620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6B5E" id="Straight Arrow Connector 9" o:spid="_x0000_s1026" type="#_x0000_t32" style="position:absolute;margin-left:178.5pt;margin-top:127.45pt;width:69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E1521" wp14:editId="4BCD42DE">
                <wp:simplePos x="0" y="0"/>
                <wp:positionH relativeFrom="column">
                  <wp:posOffset>2266950</wp:posOffset>
                </wp:positionH>
                <wp:positionV relativeFrom="paragraph">
                  <wp:posOffset>694690</wp:posOffset>
                </wp:positionV>
                <wp:extent cx="876300" cy="19050"/>
                <wp:effectExtent l="0" t="7620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38FF4" id="Straight Arrow Connector 8" o:spid="_x0000_s1026" type="#_x0000_t32" style="position:absolute;margin-left:178.5pt;margin-top:54.7pt;width:69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:rsidR="0015722F" w:rsidRDefault="004654B8" w:rsidP="001572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B1B1D" wp14:editId="1F9BE08F">
                <wp:simplePos x="0" y="0"/>
                <wp:positionH relativeFrom="margin">
                  <wp:posOffset>-9524</wp:posOffset>
                </wp:positionH>
                <wp:positionV relativeFrom="paragraph">
                  <wp:posOffset>170815</wp:posOffset>
                </wp:positionV>
                <wp:extent cx="22479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2F96" w:rsidRPr="00B57968" w:rsidRDefault="00EA2F96" w:rsidP="00EA2F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7968"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1B1D" id="Rectangle 4" o:spid="_x0000_s1027" style="position:absolute;margin-left:-.75pt;margin-top:13.45pt;width:17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" fillcolor="window" strokecolor="#70ad47" strokeweight="1pt">
                <v:textbox>
                  <w:txbxContent>
                    <w:p w:rsidR="00EA2F96" w:rsidRPr="00B57968" w:rsidRDefault="00EA2F96" w:rsidP="00EA2F96">
                      <w:pPr>
                        <w:jc w:val="center"/>
                        <w:rPr>
                          <w:b/>
                        </w:rPr>
                      </w:pPr>
                      <w:r w:rsidRPr="00B57968"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54B8" w:rsidRDefault="004654B8" w:rsidP="004654B8">
      <w:pPr>
        <w:tabs>
          <w:tab w:val="left" w:pos="5805"/>
        </w:tabs>
        <w:rPr>
          <w:sz w:val="24"/>
          <w:szCs w:val="24"/>
        </w:rPr>
      </w:pPr>
      <w:r>
        <w:rPr>
          <w:sz w:val="24"/>
          <w:szCs w:val="24"/>
        </w:rPr>
        <w:tab/>
        <w:t>List General/ major trends of the cha                                                                                                    chart. Overview</w:t>
      </w:r>
      <w:r>
        <w:rPr>
          <w:sz w:val="24"/>
          <w:szCs w:val="24"/>
          <w:vertAlign w:val="subscript"/>
        </w:rPr>
        <w:t xml:space="preserve">= </w:t>
      </w:r>
      <w:r>
        <w:rPr>
          <w:sz w:val="24"/>
          <w:szCs w:val="24"/>
        </w:rPr>
        <w:t>only general info</w:t>
      </w:r>
      <w:r w:rsidR="0015722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4654B8" w:rsidRDefault="00B313A4" w:rsidP="004654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66A7A" wp14:editId="094F90C2">
                <wp:simplePos x="0" y="0"/>
                <wp:positionH relativeFrom="margin">
                  <wp:posOffset>-9525</wp:posOffset>
                </wp:positionH>
                <wp:positionV relativeFrom="paragraph">
                  <wp:posOffset>156210</wp:posOffset>
                </wp:positionV>
                <wp:extent cx="2295525" cy="704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2F96" w:rsidRPr="00B57968" w:rsidRDefault="00EA2F96" w:rsidP="00EA2F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7968">
                              <w:rPr>
                                <w:b/>
                              </w:rPr>
                              <w:t>Paragraph 1</w:t>
                            </w:r>
                          </w:p>
                          <w:p w:rsidR="00B57968" w:rsidRDefault="00B57968" w:rsidP="00EA2F96">
                            <w:pPr>
                              <w:jc w:val="center"/>
                            </w:pPr>
                            <w:r>
                              <w:t>(Feature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66A7A" id="Rectangle 5" o:spid="_x0000_s1028" style="position:absolute;margin-left:-.75pt;margin-top:12.3pt;width:180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" fillcolor="window" strokecolor="#70ad47" strokeweight="1pt">
                <v:textbox>
                  <w:txbxContent>
                    <w:p w:rsidR="00EA2F96" w:rsidRPr="00B57968" w:rsidRDefault="00EA2F96" w:rsidP="00EA2F96">
                      <w:pPr>
                        <w:jc w:val="center"/>
                        <w:rPr>
                          <w:b/>
                        </w:rPr>
                      </w:pPr>
                      <w:r w:rsidRPr="00B57968">
                        <w:rPr>
                          <w:b/>
                        </w:rPr>
                        <w:t>Paragraph 1</w:t>
                      </w:r>
                    </w:p>
                    <w:p w:rsidR="00B57968" w:rsidRDefault="00B57968" w:rsidP="00EA2F96">
                      <w:pPr>
                        <w:jc w:val="center"/>
                      </w:pPr>
                      <w:r>
                        <w:t>(Feature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54B8" w:rsidRDefault="004654B8" w:rsidP="004654B8">
      <w:pPr>
        <w:tabs>
          <w:tab w:val="left" w:pos="5625"/>
          <w:tab w:val="left" w:pos="586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Describe specific features </w:t>
      </w:r>
      <w:r w:rsidRPr="004654B8">
        <w:rPr>
          <w:b/>
          <w:sz w:val="24"/>
          <w:szCs w:val="24"/>
        </w:rPr>
        <w:t>(compare)</w:t>
      </w:r>
    </w:p>
    <w:p w:rsidR="004654B8" w:rsidRDefault="00B313A4" w:rsidP="004654B8">
      <w:pPr>
        <w:tabs>
          <w:tab w:val="left" w:pos="58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9F840" wp14:editId="65C56FB0">
                <wp:simplePos x="0" y="0"/>
                <wp:positionH relativeFrom="margin">
                  <wp:posOffset>-9524</wp:posOffset>
                </wp:positionH>
                <wp:positionV relativeFrom="paragraph">
                  <wp:posOffset>446405</wp:posOffset>
                </wp:positionV>
                <wp:extent cx="224790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2F96" w:rsidRPr="00B57968" w:rsidRDefault="00EA2F96" w:rsidP="00EA2F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7968">
                              <w:rPr>
                                <w:b/>
                              </w:rPr>
                              <w:t>Paragraph 2</w:t>
                            </w:r>
                          </w:p>
                          <w:p w:rsidR="00B57968" w:rsidRDefault="00B57968" w:rsidP="00EA2F96">
                            <w:pPr>
                              <w:jc w:val="center"/>
                            </w:pPr>
                            <w:r>
                              <w:t>(Feature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F840" id="Rectangle 6" o:spid="_x0000_s1029" style="position:absolute;margin-left:-.75pt;margin-top:35.15pt;width:177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" fillcolor="window" strokecolor="#70ad47" strokeweight="1pt">
                <v:textbox>
                  <w:txbxContent>
                    <w:p w:rsidR="00EA2F96" w:rsidRPr="00B57968" w:rsidRDefault="00EA2F96" w:rsidP="00EA2F96">
                      <w:pPr>
                        <w:jc w:val="center"/>
                        <w:rPr>
                          <w:b/>
                        </w:rPr>
                      </w:pPr>
                      <w:r w:rsidRPr="00B57968">
                        <w:rPr>
                          <w:b/>
                        </w:rPr>
                        <w:t>Paragraph 2</w:t>
                      </w:r>
                    </w:p>
                    <w:p w:rsidR="00B57968" w:rsidRDefault="00B57968" w:rsidP="00EA2F96">
                      <w:pPr>
                        <w:jc w:val="center"/>
                      </w:pPr>
                      <w:r>
                        <w:t>(Feature 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4B8">
        <w:rPr>
          <w:sz w:val="24"/>
          <w:szCs w:val="24"/>
        </w:rPr>
        <w:tab/>
        <w:t xml:space="preserve">Ex: sectors/trends that increase or      </w:t>
      </w:r>
      <w:r w:rsidR="00AA35CB">
        <w:rPr>
          <w:sz w:val="24"/>
          <w:szCs w:val="24"/>
        </w:rPr>
        <w:t xml:space="preserve">                </w:t>
      </w:r>
      <w:r w:rsidR="004654B8">
        <w:rPr>
          <w:sz w:val="24"/>
          <w:szCs w:val="24"/>
        </w:rPr>
        <w:t xml:space="preserve">g                                                                                                           experienced an increase                                          </w:t>
      </w:r>
    </w:p>
    <w:p w:rsidR="004654B8" w:rsidRDefault="004654B8" w:rsidP="004654B8">
      <w:pPr>
        <w:rPr>
          <w:sz w:val="24"/>
          <w:szCs w:val="24"/>
        </w:rPr>
      </w:pPr>
    </w:p>
    <w:p w:rsidR="00B57968" w:rsidRDefault="004654B8" w:rsidP="004654B8">
      <w:pPr>
        <w:tabs>
          <w:tab w:val="left" w:pos="5940"/>
        </w:tabs>
        <w:rPr>
          <w:sz w:val="24"/>
          <w:szCs w:val="24"/>
        </w:rPr>
      </w:pPr>
      <w:r>
        <w:rPr>
          <w:sz w:val="24"/>
          <w:szCs w:val="24"/>
        </w:rPr>
        <w:tab/>
        <w:t>Ex: sectors/ trends that decreased                     f                                                                                                          or experienced a decre</w:t>
      </w:r>
      <w:r w:rsidR="00B57968">
        <w:rPr>
          <w:sz w:val="24"/>
          <w:szCs w:val="24"/>
        </w:rPr>
        <w:t>ase and/or    f                                                                                                            didn’t change=remained stale</w:t>
      </w:r>
    </w:p>
    <w:p w:rsidR="00B57968" w:rsidRDefault="00B57968" w:rsidP="00B57968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A2F96" w:rsidRDefault="00B57968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B57968">
        <w:rPr>
          <w:b/>
          <w:sz w:val="28"/>
          <w:szCs w:val="24"/>
        </w:rPr>
        <w:t>NO conclusion</w:t>
      </w:r>
      <w:r w:rsidRPr="00B57968">
        <w:rPr>
          <w:sz w:val="28"/>
          <w:szCs w:val="24"/>
        </w:rPr>
        <w:t xml:space="preserve"> </w:t>
      </w:r>
      <w:r>
        <w:rPr>
          <w:sz w:val="24"/>
          <w:szCs w:val="24"/>
        </w:rPr>
        <w:t>because you are asked to give your personal opinion and you have already summarized the information in the general overview.</w:t>
      </w:r>
    </w:p>
    <w:p w:rsidR="00B57968" w:rsidRDefault="00B57968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In your paragraphs you may write specific key numbers and years to describe change</w:t>
      </w:r>
    </w:p>
    <w:p w:rsidR="00B57968" w:rsidRDefault="00B57968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If it’s a pie chart you will have to compare which slices (sectors in written format) grew bigger in the span of time</w:t>
      </w:r>
      <w:r w:rsidR="0080002F">
        <w:rPr>
          <w:sz w:val="24"/>
          <w:szCs w:val="24"/>
        </w:rPr>
        <w:t>,</w:t>
      </w:r>
      <w:r>
        <w:rPr>
          <w:sz w:val="24"/>
          <w:szCs w:val="24"/>
        </w:rPr>
        <w:t xml:space="preserve"> ex from 2006- 2016 for the 1</w:t>
      </w:r>
      <w:r w:rsidRPr="00B5796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paragraph and which sectors grew smaller within this time span. </w:t>
      </w:r>
    </w:p>
    <w:p w:rsidR="0080002F" w:rsidRDefault="0080002F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Always highlight the largest and smallest proportions</w:t>
      </w:r>
    </w:p>
    <w:p w:rsidR="0080002F" w:rsidRDefault="0080002F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If there are two pie charts or bar graphs in different time periods then highlight the key changes/trends</w:t>
      </w:r>
    </w:p>
    <w:p w:rsidR="0080002F" w:rsidRDefault="0080002F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Pie chart language: accounts for/ amounts to /comprises/represents</w:t>
      </w:r>
    </w:p>
    <w:p w:rsidR="0080002F" w:rsidRDefault="0080002F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80002F" w:rsidRDefault="00B57968" w:rsidP="00B5796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Do not make predictions or guesses. </w:t>
      </w:r>
      <w:r w:rsidR="0080002F">
        <w:rPr>
          <w:sz w:val="24"/>
          <w:szCs w:val="24"/>
        </w:rPr>
        <w:t>Pick the key features and report them.</w:t>
      </w:r>
    </w:p>
    <w:p w:rsidR="0080002F" w:rsidRDefault="0080002F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76257B" w:rsidRDefault="0076257B" w:rsidP="0080002F">
      <w:pPr>
        <w:rPr>
          <w:sz w:val="24"/>
          <w:szCs w:val="24"/>
        </w:rPr>
      </w:pPr>
    </w:p>
    <w:p w:rsidR="0076257B" w:rsidRDefault="0076257B" w:rsidP="0076257B">
      <w:pPr>
        <w:pStyle w:val="Heading3"/>
        <w:shd w:val="clear" w:color="auto" w:fill="FFFFFF"/>
        <w:spacing w:before="240"/>
        <w:rPr>
          <w:rFonts w:ascii="Arial" w:eastAsia="Times New Roman" w:hAnsi="Arial" w:cs="Arial"/>
          <w:color w:val="333333"/>
          <w:sz w:val="34"/>
          <w:szCs w:val="34"/>
        </w:rPr>
      </w:pPr>
      <w:r>
        <w:rPr>
          <w:rFonts w:ascii="Arial" w:eastAsia="Times New Roman" w:hAnsi="Arial" w:cs="Arial"/>
          <w:color w:val="333333"/>
          <w:sz w:val="34"/>
          <w:szCs w:val="34"/>
        </w:rPr>
        <w:t>IELTS Writing Task 1: language for describing graphs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Style w:val="apple-converted-space"/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Useful introductory expressions: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br/>
        <w:t>The graph shows / indicates / depicts / illustrates</w:t>
      </w:r>
      <w:r>
        <w:rPr>
          <w:rFonts w:ascii="Arial" w:hAnsi="Arial" w:cs="Arial"/>
          <w:color w:val="333333"/>
          <w:sz w:val="23"/>
          <w:szCs w:val="23"/>
        </w:rPr>
        <w:br/>
        <w:t>From the graph it is clear</w:t>
      </w:r>
      <w:r>
        <w:rPr>
          <w:rFonts w:ascii="Arial" w:hAnsi="Arial" w:cs="Arial"/>
          <w:color w:val="333333"/>
          <w:sz w:val="23"/>
          <w:szCs w:val="23"/>
        </w:rPr>
        <w:br/>
        <w:t>It can be seen from the graph</w:t>
      </w:r>
      <w:r>
        <w:rPr>
          <w:rFonts w:ascii="Arial" w:hAnsi="Arial" w:cs="Arial"/>
          <w:color w:val="333333"/>
          <w:sz w:val="23"/>
          <w:szCs w:val="23"/>
        </w:rPr>
        <w:br/>
        <w:t>As can be seen from the graph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,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  <w:t>As is shown / illustrated by the graph,</w:t>
      </w:r>
      <w:r>
        <w:rPr>
          <w:rFonts w:ascii="Arial" w:hAnsi="Arial" w:cs="Arial"/>
          <w:color w:val="333333"/>
          <w:sz w:val="23"/>
          <w:szCs w:val="23"/>
        </w:rPr>
        <w:br/>
        <w:t>Example: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Emphasis"/>
          <w:rFonts w:ascii="Arial" w:hAnsi="Arial" w:cs="Arial"/>
          <w:color w:val="333333"/>
          <w:sz w:val="23"/>
          <w:szCs w:val="23"/>
        </w:rPr>
        <w:t>The graph shows the percentage of children using supplements in a place over a year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Useful time expressions: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Style w:val="apple-converted-space"/>
          <w:rFonts w:ascii="Arial" w:hAnsi="Arial" w:cs="Arial"/>
          <w:color w:val="333333"/>
          <w:sz w:val="23"/>
          <w:szCs w:val="23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</w:rPr>
        <w:t xml:space="preserve">-Within the time span of/ between the time span 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</w:rPr>
        <w:t>of/</w:t>
      </w:r>
      <w:proofErr w:type="gramEnd"/>
      <w:r>
        <w:rPr>
          <w:rStyle w:val="apple-converted-space"/>
          <w:rFonts w:ascii="Arial" w:hAnsi="Arial" w:cs="Arial"/>
          <w:color w:val="333333"/>
          <w:sz w:val="23"/>
          <w:szCs w:val="23"/>
        </w:rPr>
        <w:t xml:space="preserve"> time frame of … between …&amp; …….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Style w:val="apple-converted-space"/>
          <w:rFonts w:ascii="Arial" w:hAnsi="Arial" w:cs="Arial"/>
          <w:color w:val="333333"/>
          <w:sz w:val="23"/>
          <w:szCs w:val="23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</w:rPr>
        <w:t>-Across the years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</w:rPr>
        <w:t>…(</w:t>
      </w:r>
      <w:proofErr w:type="gramEnd"/>
      <w:r w:rsidR="00234B1F">
        <w:rPr>
          <w:rStyle w:val="apple-converted-space"/>
          <w:rFonts w:ascii="Arial" w:hAnsi="Arial" w:cs="Arial"/>
          <w:color w:val="333333"/>
          <w:sz w:val="23"/>
          <w:szCs w:val="23"/>
        </w:rPr>
        <w:t>e.g.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 xml:space="preserve"> Sales fluctuated across the years..)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Style w:val="apple-converted-space"/>
          <w:rFonts w:ascii="Arial" w:hAnsi="Arial" w:cs="Arial"/>
          <w:color w:val="333333"/>
          <w:sz w:val="23"/>
          <w:szCs w:val="23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</w:rPr>
        <w:t xml:space="preserve">-In the beginning of the period/ 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</w:rPr>
        <w:t>At</w:t>
      </w:r>
      <w:proofErr w:type="gramEnd"/>
      <w:r>
        <w:rPr>
          <w:rStyle w:val="apple-converted-space"/>
          <w:rFonts w:ascii="Arial" w:hAnsi="Arial" w:cs="Arial"/>
          <w:color w:val="333333"/>
          <w:sz w:val="23"/>
          <w:szCs w:val="23"/>
        </w:rPr>
        <w:t xml:space="preserve"> the outset/ Initially/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</w:rPr>
        <w:t>-Towards the end/ towards the latter part/ In the end of the period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</w:rPr>
        <w:t>..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  <w:t>-over the next... / for the following... (</w:t>
      </w:r>
      <w:proofErr w:type="gramStart"/>
      <w:r>
        <w:rPr>
          <w:rStyle w:val="Emphasis"/>
          <w:rFonts w:ascii="Arial" w:hAnsi="Arial" w:cs="Arial"/>
          <w:color w:val="333333"/>
          <w:sz w:val="23"/>
          <w:szCs w:val="23"/>
        </w:rPr>
        <w:t>for</w:t>
      </w:r>
      <w:proofErr w:type="gramEnd"/>
      <w:r>
        <w:rPr>
          <w:rStyle w:val="Emphasis"/>
          <w:rFonts w:ascii="Arial" w:hAnsi="Arial" w:cs="Arial"/>
          <w:color w:val="333333"/>
          <w:sz w:val="23"/>
          <w:szCs w:val="23"/>
        </w:rPr>
        <w:t xml:space="preserve"> the following two months... over the next six months...</w:t>
      </w:r>
      <w:r>
        <w:rPr>
          <w:rFonts w:ascii="Arial" w:hAnsi="Arial" w:cs="Arial"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br/>
        <w:t>-from ... to / between ... and (</w:t>
      </w:r>
      <w:r>
        <w:rPr>
          <w:rStyle w:val="Emphasis"/>
          <w:rFonts w:ascii="Arial" w:hAnsi="Arial" w:cs="Arial"/>
          <w:color w:val="333333"/>
          <w:sz w:val="23"/>
          <w:szCs w:val="23"/>
        </w:rPr>
        <w:t>from June to August... between June and August...</w:t>
      </w:r>
      <w:r>
        <w:rPr>
          <w:rFonts w:ascii="Arial" w:hAnsi="Arial" w:cs="Arial"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br/>
        <w:t>-during (</w:t>
      </w:r>
      <w:r>
        <w:rPr>
          <w:rStyle w:val="Emphasis"/>
          <w:rFonts w:ascii="Arial" w:hAnsi="Arial" w:cs="Arial"/>
          <w:color w:val="333333"/>
          <w:sz w:val="23"/>
          <w:szCs w:val="23"/>
        </w:rPr>
        <w:t>during the first three months...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)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Warning!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Per cent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is the word form of the symbol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%</w:t>
      </w:r>
      <w:r>
        <w:rPr>
          <w:rFonts w:ascii="Arial" w:hAnsi="Arial" w:cs="Arial"/>
          <w:color w:val="333333"/>
          <w:sz w:val="23"/>
          <w:szCs w:val="23"/>
        </w:rPr>
        <w:t>. We can write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10%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10 per cent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Emphasis"/>
          <w:rFonts w:ascii="Arial" w:hAnsi="Arial" w:cs="Arial"/>
          <w:color w:val="333333"/>
          <w:sz w:val="23"/>
          <w:szCs w:val="23"/>
        </w:rPr>
        <w:t>Percentage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is the noun form: The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percentage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of children using supplements. NOT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del w:id="0" w:author="Unknown">
        <w:r>
          <w:rPr>
            <w:rFonts w:ascii="Arial" w:hAnsi="Arial" w:cs="Arial"/>
            <w:color w:val="333333"/>
            <w:sz w:val="23"/>
            <w:szCs w:val="23"/>
          </w:rPr>
          <w:delText>The percent of children</w:delText>
        </w:r>
      </w:del>
      <w:r>
        <w:rPr>
          <w:rFonts w:ascii="Arial" w:hAnsi="Arial" w:cs="Arial"/>
          <w:color w:val="333333"/>
          <w:sz w:val="23"/>
          <w:szCs w:val="23"/>
        </w:rPr>
        <w:t>...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Note!</w:t>
      </w:r>
      <w:r>
        <w:rPr>
          <w:rFonts w:ascii="Arial" w:hAnsi="Arial" w:cs="Arial"/>
          <w:b/>
          <w:bCs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You can use a combination of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adjective + noun</w:t>
      </w:r>
      <w:r>
        <w:rPr>
          <w:rFonts w:ascii="Arial" w:hAnsi="Arial" w:cs="Arial"/>
          <w:color w:val="333333"/>
          <w:sz w:val="23"/>
          <w:szCs w:val="23"/>
        </w:rPr>
        <w:t>, or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verb + adverb</w:t>
      </w:r>
      <w:r>
        <w:rPr>
          <w:rFonts w:ascii="Arial" w:hAnsi="Arial" w:cs="Arial"/>
          <w:color w:val="333333"/>
          <w:sz w:val="23"/>
          <w:szCs w:val="23"/>
        </w:rPr>
        <w:t>, to avoid repeating the same phrase.</w:t>
      </w:r>
      <w:r>
        <w:rPr>
          <w:rFonts w:ascii="Arial" w:hAnsi="Arial" w:cs="Arial"/>
          <w:color w:val="333333"/>
          <w:sz w:val="23"/>
          <w:szCs w:val="23"/>
        </w:rPr>
        <w:br/>
        <w:t>Example: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Emphasis"/>
          <w:rFonts w:ascii="Arial" w:hAnsi="Arial" w:cs="Arial"/>
          <w:color w:val="333333"/>
          <w:sz w:val="23"/>
          <w:szCs w:val="23"/>
        </w:rPr>
        <w:t>There was a sharp decrease in the numbers. The numbers decreased sharply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There was a dramatic increase in the figures. The numbers increased dramatically…</w:t>
      </w: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C12511" w:rsidRDefault="00C12511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C12511" w:rsidRDefault="00C12511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C12511" w:rsidRDefault="00C12511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C12511" w:rsidRDefault="00C12511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76257B" w:rsidRDefault="0076257B" w:rsidP="0076257B">
      <w:pPr>
        <w:pStyle w:val="NormalWeb"/>
        <w:shd w:val="clear" w:color="auto" w:fill="F1F1F1"/>
        <w:spacing w:before="0" w:beforeAutospacing="0" w:after="0" w:afterAutospacing="0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C12511" w:rsidRDefault="00C12511" w:rsidP="0076257B">
      <w:pPr>
        <w:pStyle w:val="intro"/>
        <w:shd w:val="clear" w:color="auto" w:fill="FFFFFF"/>
        <w:spacing w:before="300" w:beforeAutospacing="0" w:after="240" w:afterAutospacing="0"/>
        <w:rPr>
          <w:rFonts w:ascii="Arial" w:hAnsi="Arial" w:cs="Arial"/>
          <w:b/>
          <w:bCs/>
          <w:color w:val="333333"/>
          <w:sz w:val="23"/>
          <w:szCs w:val="23"/>
        </w:rPr>
      </w:pPr>
    </w:p>
    <w:p w:rsidR="00C12511" w:rsidRDefault="00C12511" w:rsidP="0076257B">
      <w:pPr>
        <w:pStyle w:val="intro"/>
        <w:shd w:val="clear" w:color="auto" w:fill="FFFFFF"/>
        <w:spacing w:before="300" w:beforeAutospacing="0" w:after="240" w:afterAutospacing="0"/>
        <w:rPr>
          <w:rFonts w:ascii="Arial" w:hAnsi="Arial" w:cs="Arial"/>
          <w:b/>
          <w:bCs/>
          <w:color w:val="333333"/>
          <w:sz w:val="23"/>
          <w:szCs w:val="23"/>
        </w:rPr>
      </w:pPr>
    </w:p>
    <w:p w:rsidR="00C12511" w:rsidRDefault="00C12511" w:rsidP="0076257B">
      <w:pPr>
        <w:pStyle w:val="intro"/>
        <w:shd w:val="clear" w:color="auto" w:fill="FFFFFF"/>
        <w:spacing w:before="300" w:beforeAutospacing="0" w:after="240" w:afterAutospacing="0"/>
        <w:rPr>
          <w:rFonts w:ascii="Arial" w:hAnsi="Arial" w:cs="Arial"/>
          <w:b/>
          <w:bCs/>
          <w:color w:val="333333"/>
          <w:sz w:val="23"/>
          <w:szCs w:val="23"/>
        </w:rPr>
      </w:pPr>
    </w:p>
    <w:p w:rsidR="0076257B" w:rsidRDefault="0076257B" w:rsidP="0076257B">
      <w:pPr>
        <w:pStyle w:val="intro"/>
        <w:shd w:val="clear" w:color="auto" w:fill="FFFFFF"/>
        <w:spacing w:before="300" w:beforeAutospacing="0" w:after="240" w:afterAutospacing="0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This exercise focuses on some basic language, which you need to describe graphs. Look at the graph below. Following the graph, there are 25 statements about the data.</w:t>
      </w:r>
    </w:p>
    <w:p w:rsidR="0076257B" w:rsidRDefault="0076257B" w:rsidP="0076257B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  <w:lang w:val="en-US" w:eastAsia="en-US"/>
        </w:rPr>
        <w:drawing>
          <wp:inline distT="0" distB="0" distL="0" distR="0" wp14:anchorId="64EC8BD8" wp14:editId="61BDD6B3">
            <wp:extent cx="4809892" cy="3124835"/>
            <wp:effectExtent l="0" t="0" r="0" b="0"/>
            <wp:docPr id="26" name="Picture 26" descr="IELTS Writing: 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IELTS Writing: Line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39" cy="31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C2" w:rsidRDefault="00B96DC2" w:rsidP="0076257B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Arial" w:eastAsia="Times New Roman" w:hAnsi="Arial" w:cs="Arial"/>
          <w:color w:val="333333"/>
          <w:sz w:val="23"/>
          <w:szCs w:val="23"/>
        </w:rPr>
      </w:pPr>
    </w:p>
    <w:p w:rsidR="00C12511" w:rsidRPr="00C97028" w:rsidRDefault="00B96DC2" w:rsidP="00B96DC2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333333"/>
          <w:sz w:val="32"/>
          <w:szCs w:val="23"/>
          <w:u w:val="single"/>
        </w:rPr>
      </w:pPr>
      <w:r w:rsidRPr="00C97028">
        <w:rPr>
          <w:rFonts w:ascii="Arial" w:eastAsia="Times New Roman" w:hAnsi="Arial" w:cs="Arial"/>
          <w:b/>
          <w:color w:val="333333"/>
          <w:sz w:val="32"/>
          <w:szCs w:val="23"/>
          <w:highlight w:val="green"/>
          <w:u w:val="single"/>
        </w:rPr>
        <w:t>Upward trend</w:t>
      </w:r>
    </w:p>
    <w:p w:rsidR="00C97028" w:rsidRDefault="00B96DC2" w:rsidP="00C12511">
      <w:pPr>
        <w:shd w:val="clear" w:color="auto" w:fill="FFFFFF"/>
        <w:rPr>
          <w:rFonts w:ascii="Arial" w:eastAsia="Times New Roman" w:hAnsi="Arial" w:cs="Arial"/>
          <w:b/>
          <w:color w:val="333333"/>
          <w:sz w:val="32"/>
          <w:szCs w:val="23"/>
        </w:rPr>
      </w:pPr>
      <w:r w:rsidRPr="00C97028">
        <w:rPr>
          <w:rFonts w:ascii="Arial" w:eastAsia="Times New Roman" w:hAnsi="Arial" w:cs="Arial"/>
          <w:b/>
          <w:color w:val="333333"/>
          <w:sz w:val="32"/>
          <w:szCs w:val="23"/>
          <w:highlight w:val="green"/>
        </w:rPr>
        <w:t>Rise</w:t>
      </w:r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 xml:space="preserve"> (</w:t>
      </w:r>
      <w:r w:rsidR="00C12511" w:rsidRPr="00C97028">
        <w:rPr>
          <w:rFonts w:ascii="Arial" w:eastAsia="Times New Roman" w:hAnsi="Arial" w:cs="Arial"/>
          <w:b/>
          <w:color w:val="FF0000"/>
          <w:sz w:val="32"/>
          <w:szCs w:val="23"/>
        </w:rPr>
        <w:t>rose</w:t>
      </w:r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>, risen), grow (</w:t>
      </w:r>
      <w:r w:rsidR="00C12511" w:rsidRPr="00C97028">
        <w:rPr>
          <w:rFonts w:ascii="Arial" w:eastAsia="Times New Roman" w:hAnsi="Arial" w:cs="Arial"/>
          <w:b/>
          <w:color w:val="FF0000"/>
          <w:sz w:val="32"/>
          <w:szCs w:val="23"/>
        </w:rPr>
        <w:t>grew</w:t>
      </w:r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>, grown), climb (-</w:t>
      </w:r>
      <w:proofErr w:type="spellStart"/>
      <w:proofErr w:type="gramStart"/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>ed</w:t>
      </w:r>
      <w:proofErr w:type="spellEnd"/>
      <w:proofErr w:type="gramEnd"/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>, -</w:t>
      </w:r>
      <w:proofErr w:type="spellStart"/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>ed</w:t>
      </w:r>
      <w:proofErr w:type="spellEnd"/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t>), shoot up (shot up, shot up)</w:t>
      </w:r>
      <w:r w:rsidR="00C97028">
        <w:rPr>
          <w:rFonts w:ascii="Arial" w:eastAsia="Times New Roman" w:hAnsi="Arial" w:cs="Arial"/>
          <w:b/>
          <w:color w:val="333333"/>
          <w:sz w:val="32"/>
          <w:szCs w:val="23"/>
        </w:rPr>
        <w:t xml:space="preserve">, </w:t>
      </w:r>
      <w:r w:rsidR="00C97028" w:rsidRPr="00C97028">
        <w:rPr>
          <w:rFonts w:ascii="Arial" w:eastAsia="Times New Roman" w:hAnsi="Arial" w:cs="Arial"/>
          <w:b/>
          <w:color w:val="FF0000"/>
          <w:sz w:val="32"/>
          <w:szCs w:val="23"/>
        </w:rPr>
        <w:t>increased</w:t>
      </w:r>
      <w:r w:rsidR="00C12511" w:rsidRPr="00C97028">
        <w:rPr>
          <w:rFonts w:ascii="Arial" w:eastAsia="Times New Roman" w:hAnsi="Arial" w:cs="Arial"/>
          <w:b/>
          <w:color w:val="333333"/>
          <w:sz w:val="32"/>
          <w:szCs w:val="23"/>
        </w:rPr>
        <w:br/>
        <w:t>dramatic (dramatically), sharp (sharply), significant (significantly), rapid (rapidly)</w:t>
      </w:r>
    </w:p>
    <w:p w:rsidR="00C97028" w:rsidRPr="00C97028" w:rsidRDefault="00C12511" w:rsidP="00C12511">
      <w:pPr>
        <w:shd w:val="clear" w:color="auto" w:fill="FFFFFF"/>
        <w:rPr>
          <w:rFonts w:ascii="Arial" w:eastAsia="Times New Roman" w:hAnsi="Arial" w:cs="Arial"/>
          <w:color w:val="FF0000"/>
          <w:sz w:val="32"/>
          <w:szCs w:val="23"/>
        </w:rPr>
      </w:pPr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br/>
      </w:r>
      <w:r w:rsidR="00C97028" w:rsidRPr="005A6326">
        <w:rPr>
          <w:rFonts w:ascii="Arial" w:eastAsia="Times New Roman" w:hAnsi="Arial" w:cs="Arial"/>
          <w:color w:val="FF0000"/>
          <w:sz w:val="32"/>
          <w:szCs w:val="23"/>
          <w:highlight w:val="yellow"/>
        </w:rPr>
        <w:t>Sentence structures to be used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There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green"/>
        </w:rPr>
        <w:t xml:space="preserve">was an </w:t>
      </w:r>
      <w:r w:rsidRPr="009B67B5">
        <w:rPr>
          <w:rFonts w:ascii="Arial" w:eastAsia="Times New Roman" w:hAnsi="Arial" w:cs="Arial"/>
          <w:color w:val="333333"/>
          <w:sz w:val="32"/>
          <w:szCs w:val="23"/>
          <w:highlight w:val="green"/>
          <w:u w:val="single"/>
        </w:rPr>
        <w:t>increase</w:t>
      </w:r>
      <w:r w:rsidRPr="009B67B5">
        <w:rPr>
          <w:rFonts w:ascii="Arial" w:eastAsia="Times New Roman" w:hAnsi="Arial" w:cs="Arial"/>
          <w:color w:val="333333"/>
          <w:sz w:val="32"/>
          <w:szCs w:val="23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23"/>
        </w:rPr>
        <w:t>in car sales in 2011 compare</w:t>
      </w:r>
      <w:r w:rsidR="003823D3">
        <w:rPr>
          <w:rFonts w:ascii="Arial" w:eastAsia="Times New Roman" w:hAnsi="Arial" w:cs="Arial"/>
          <w:color w:val="333333"/>
          <w:sz w:val="32"/>
          <w:szCs w:val="23"/>
        </w:rPr>
        <w:t>d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to buses-</w:t>
      </w:r>
      <w:r w:rsidR="009B67B5">
        <w:rPr>
          <w:rFonts w:ascii="Arial" w:eastAsia="Times New Roman" w:hAnsi="Arial" w:cs="Arial"/>
          <w:color w:val="333333"/>
          <w:sz w:val="32"/>
          <w:szCs w:val="23"/>
        </w:rPr>
        <w:t>(</w:t>
      </w:r>
      <w:r>
        <w:rPr>
          <w:rFonts w:ascii="Arial" w:eastAsia="Times New Roman" w:hAnsi="Arial" w:cs="Arial"/>
          <w:color w:val="333333"/>
          <w:sz w:val="32"/>
          <w:szCs w:val="23"/>
        </w:rPr>
        <w:t>noun form</w:t>
      </w:r>
      <w:r w:rsidR="009B67B5">
        <w:rPr>
          <w:rFonts w:ascii="Arial" w:eastAsia="Times New Roman" w:hAnsi="Arial" w:cs="Arial"/>
          <w:color w:val="333333"/>
          <w:sz w:val="32"/>
          <w:szCs w:val="23"/>
        </w:rPr>
        <w:t>)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Car sales </w:t>
      </w:r>
      <w:r w:rsidRPr="00F922CF">
        <w:rPr>
          <w:rFonts w:ascii="Arial" w:eastAsia="Times New Roman" w:hAnsi="Arial" w:cs="Arial"/>
          <w:color w:val="333333"/>
          <w:sz w:val="32"/>
          <w:szCs w:val="23"/>
          <w:highlight w:val="green"/>
          <w:u w:val="single"/>
        </w:rPr>
        <w:t>increased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2011 compared to buses- </w:t>
      </w:r>
      <w:r w:rsidR="00F922CF">
        <w:rPr>
          <w:rFonts w:ascii="Arial" w:eastAsia="Times New Roman" w:hAnsi="Arial" w:cs="Arial"/>
          <w:color w:val="333333"/>
          <w:sz w:val="32"/>
          <w:szCs w:val="23"/>
        </w:rPr>
        <w:t>(</w:t>
      </w:r>
      <w:r>
        <w:rPr>
          <w:rFonts w:ascii="Arial" w:eastAsia="Times New Roman" w:hAnsi="Arial" w:cs="Arial"/>
          <w:color w:val="333333"/>
          <w:sz w:val="32"/>
          <w:szCs w:val="23"/>
        </w:rPr>
        <w:t>verb form</w:t>
      </w:r>
      <w:r w:rsidR="00F922CF">
        <w:rPr>
          <w:rFonts w:ascii="Arial" w:eastAsia="Times New Roman" w:hAnsi="Arial" w:cs="Arial"/>
          <w:color w:val="333333"/>
          <w:sz w:val="32"/>
          <w:szCs w:val="23"/>
        </w:rPr>
        <w:t>)</w:t>
      </w:r>
    </w:p>
    <w:p w:rsidR="00F922CF" w:rsidRDefault="00F922CF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</w:p>
    <w:p w:rsidR="00F922CF" w:rsidRDefault="00F922CF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There was a </w:t>
      </w:r>
      <w:r w:rsidRPr="005A6326">
        <w:rPr>
          <w:rFonts w:ascii="Arial" w:eastAsia="Times New Roman" w:hAnsi="Arial" w:cs="Arial"/>
          <w:color w:val="333333"/>
          <w:sz w:val="32"/>
          <w:szCs w:val="23"/>
          <w:highlight w:val="green"/>
        </w:rPr>
        <w:t>significant rise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car sales in </w:t>
      </w:r>
      <w:proofErr w:type="gramStart"/>
      <w:r>
        <w:rPr>
          <w:rFonts w:ascii="Arial" w:eastAsia="Times New Roman" w:hAnsi="Arial" w:cs="Arial"/>
          <w:color w:val="333333"/>
          <w:sz w:val="32"/>
          <w:szCs w:val="23"/>
        </w:rPr>
        <w:t>2000  -</w:t>
      </w:r>
      <w:proofErr w:type="gramEnd"/>
      <w:r>
        <w:rPr>
          <w:rFonts w:ascii="Arial" w:eastAsia="Times New Roman" w:hAnsi="Arial" w:cs="Arial"/>
          <w:color w:val="333333"/>
          <w:sz w:val="32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2"/>
          <w:szCs w:val="23"/>
        </w:rPr>
        <w:t>adj</w:t>
      </w:r>
      <w:proofErr w:type="spellEnd"/>
    </w:p>
    <w:p w:rsidR="00F922CF" w:rsidRDefault="00F922CF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Car sales </w:t>
      </w:r>
      <w:r w:rsidRPr="005A6326">
        <w:rPr>
          <w:rFonts w:ascii="Arial" w:eastAsia="Times New Roman" w:hAnsi="Arial" w:cs="Arial"/>
          <w:color w:val="FF0000"/>
          <w:sz w:val="32"/>
          <w:szCs w:val="23"/>
          <w:highlight w:val="green"/>
        </w:rPr>
        <w:t>rose</w:t>
      </w:r>
      <w:r w:rsidRPr="005A6326">
        <w:rPr>
          <w:rFonts w:ascii="Arial" w:eastAsia="Times New Roman" w:hAnsi="Arial" w:cs="Arial"/>
          <w:color w:val="333333"/>
          <w:sz w:val="32"/>
          <w:szCs w:val="23"/>
          <w:highlight w:val="green"/>
        </w:rPr>
        <w:t xml:space="preserve"> </w:t>
      </w:r>
      <w:r w:rsidRPr="005A6326">
        <w:rPr>
          <w:rFonts w:ascii="Arial" w:eastAsia="Times New Roman" w:hAnsi="Arial" w:cs="Arial"/>
          <w:color w:val="333333"/>
          <w:sz w:val="32"/>
          <w:szCs w:val="23"/>
          <w:highlight w:val="green"/>
          <w:u w:val="single"/>
        </w:rPr>
        <w:t>significantly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2000   - adverb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There was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cyan"/>
        </w:rPr>
        <w:t>a drastic decrease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car sales in 2000- noun form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Car sales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cyan"/>
        </w:rPr>
        <w:t>decreased drastically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2000 – verb form 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Car sales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cyan"/>
        </w:rPr>
        <w:t>drastically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cyan"/>
        </w:rPr>
        <w:t>decreased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2000 – verb form 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The sales </w:t>
      </w:r>
      <w:r w:rsidRPr="003823D3">
        <w:rPr>
          <w:rFonts w:ascii="Arial" w:eastAsia="Times New Roman" w:hAnsi="Arial" w:cs="Arial"/>
          <w:color w:val="FF0000"/>
          <w:sz w:val="32"/>
          <w:szCs w:val="23"/>
        </w:rPr>
        <w:t xml:space="preserve">rose </w:t>
      </w:r>
      <w:r>
        <w:rPr>
          <w:rFonts w:ascii="Arial" w:eastAsia="Times New Roman" w:hAnsi="Arial" w:cs="Arial"/>
          <w:color w:val="333333"/>
          <w:sz w:val="32"/>
          <w:szCs w:val="23"/>
        </w:rPr>
        <w:t>in 2000</w:t>
      </w:r>
      <w:r w:rsidR="00D45F96">
        <w:rPr>
          <w:rFonts w:ascii="Arial" w:eastAsia="Times New Roman" w:hAnsi="Arial" w:cs="Arial"/>
          <w:color w:val="333333"/>
          <w:sz w:val="32"/>
          <w:szCs w:val="23"/>
        </w:rPr>
        <w:t xml:space="preserve"> – verb form</w:t>
      </w: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There was a </w:t>
      </w:r>
      <w:r w:rsidRPr="003823D3">
        <w:rPr>
          <w:rFonts w:ascii="Arial" w:eastAsia="Times New Roman" w:hAnsi="Arial" w:cs="Arial"/>
          <w:color w:val="FF0000"/>
          <w:sz w:val="32"/>
          <w:szCs w:val="23"/>
        </w:rPr>
        <w:t>rise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sales in 2000</w:t>
      </w:r>
      <w:r w:rsidR="00D45F96">
        <w:rPr>
          <w:rFonts w:ascii="Arial" w:eastAsia="Times New Roman" w:hAnsi="Arial" w:cs="Arial"/>
          <w:color w:val="333333"/>
          <w:sz w:val="32"/>
          <w:szCs w:val="23"/>
        </w:rPr>
        <w:t>- noun form</w:t>
      </w:r>
      <w:bookmarkStart w:id="1" w:name="_GoBack"/>
      <w:bookmarkEnd w:id="1"/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</w:p>
    <w:p w:rsid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There was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cyan"/>
        </w:rPr>
        <w:t>a dramatic rise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car sales in 2000</w:t>
      </w:r>
      <w:r w:rsidR="00264802">
        <w:rPr>
          <w:rFonts w:ascii="Arial" w:eastAsia="Times New Roman" w:hAnsi="Arial" w:cs="Arial"/>
          <w:color w:val="333333"/>
          <w:sz w:val="32"/>
          <w:szCs w:val="23"/>
        </w:rPr>
        <w:t xml:space="preserve">- </w:t>
      </w:r>
      <w:proofErr w:type="spellStart"/>
      <w:r w:rsidR="00264802">
        <w:rPr>
          <w:rFonts w:ascii="Arial" w:eastAsia="Times New Roman" w:hAnsi="Arial" w:cs="Arial"/>
          <w:color w:val="333333"/>
          <w:sz w:val="32"/>
          <w:szCs w:val="23"/>
        </w:rPr>
        <w:t>adj</w:t>
      </w:r>
      <w:proofErr w:type="spellEnd"/>
    </w:p>
    <w:p w:rsidR="00B96DC2" w:rsidRPr="00C97028" w:rsidRDefault="00C97028" w:rsidP="00C12511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3"/>
        </w:rPr>
      </w:pPr>
      <w:r>
        <w:rPr>
          <w:rFonts w:ascii="Arial" w:eastAsia="Times New Roman" w:hAnsi="Arial" w:cs="Arial"/>
          <w:color w:val="333333"/>
          <w:sz w:val="32"/>
          <w:szCs w:val="23"/>
        </w:rPr>
        <w:t xml:space="preserve">Car sales </w:t>
      </w:r>
      <w:r w:rsidRPr="00C97028">
        <w:rPr>
          <w:rFonts w:ascii="Arial" w:eastAsia="Times New Roman" w:hAnsi="Arial" w:cs="Arial"/>
          <w:color w:val="333333"/>
          <w:sz w:val="32"/>
          <w:szCs w:val="23"/>
          <w:highlight w:val="cyan"/>
        </w:rPr>
        <w:t>increased dramatically</w:t>
      </w:r>
      <w:r>
        <w:rPr>
          <w:rFonts w:ascii="Arial" w:eastAsia="Times New Roman" w:hAnsi="Arial" w:cs="Arial"/>
          <w:color w:val="333333"/>
          <w:sz w:val="32"/>
          <w:szCs w:val="23"/>
        </w:rPr>
        <w:t xml:space="preserve"> in 2000</w:t>
      </w:r>
      <w:r w:rsidR="00264802">
        <w:rPr>
          <w:rFonts w:ascii="Arial" w:eastAsia="Times New Roman" w:hAnsi="Arial" w:cs="Arial"/>
          <w:color w:val="333333"/>
          <w:sz w:val="32"/>
          <w:szCs w:val="23"/>
        </w:rPr>
        <w:t>- adv.</w:t>
      </w:r>
      <w:r w:rsidR="00C12511" w:rsidRPr="00C97028">
        <w:rPr>
          <w:rFonts w:ascii="Arial" w:eastAsia="Times New Roman" w:hAnsi="Arial" w:cs="Arial"/>
          <w:color w:val="333333"/>
          <w:sz w:val="32"/>
          <w:szCs w:val="23"/>
        </w:rPr>
        <w:br/>
      </w:r>
      <w:r w:rsidR="00C12511"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 w:rsidRPr="00C97028">
        <w:rPr>
          <w:rFonts w:ascii="Arial" w:eastAsia="Times New Roman" w:hAnsi="Arial" w:cs="Arial"/>
          <w:color w:val="333333"/>
          <w:sz w:val="28"/>
          <w:szCs w:val="23"/>
        </w:rPr>
        <w:t>-</w:t>
      </w:r>
      <w:r w:rsidR="00C12511" w:rsidRPr="00C97028">
        <w:rPr>
          <w:rFonts w:ascii="Arial" w:eastAsia="Times New Roman" w:hAnsi="Arial" w:cs="Arial"/>
          <w:color w:val="333333"/>
          <w:sz w:val="28"/>
          <w:szCs w:val="23"/>
        </w:rPr>
        <w:t xml:space="preserve">There was a significant increase in the percentage of children taking dietary supplements </w:t>
      </w:r>
      <w:r w:rsidR="00B96DC2" w:rsidRPr="00C97028">
        <w:rPr>
          <w:rFonts w:ascii="Arial" w:eastAsia="Times New Roman" w:hAnsi="Arial" w:cs="Arial"/>
          <w:color w:val="333333"/>
          <w:sz w:val="28"/>
          <w:szCs w:val="23"/>
        </w:rPr>
        <w:t xml:space="preserve">   </w:t>
      </w:r>
      <w:r w:rsidR="00C12511" w:rsidRPr="00C97028">
        <w:rPr>
          <w:rFonts w:ascii="Arial" w:eastAsia="Times New Roman" w:hAnsi="Arial" w:cs="Arial"/>
          <w:color w:val="333333"/>
          <w:sz w:val="28"/>
          <w:szCs w:val="23"/>
        </w:rPr>
        <w:t>between June and August.</w:t>
      </w:r>
      <w:r w:rsidR="00C12511" w:rsidRPr="00C97028">
        <w:rPr>
          <w:rFonts w:ascii="Arial" w:eastAsia="Times New Roman" w:hAnsi="Arial" w:cs="Arial"/>
          <w:color w:val="333333"/>
          <w:sz w:val="28"/>
          <w:szCs w:val="23"/>
        </w:rPr>
        <w:br/>
      </w:r>
      <w:r w:rsidR="00B96DC2" w:rsidRPr="00C97028">
        <w:rPr>
          <w:rFonts w:ascii="Arial" w:eastAsia="Times New Roman" w:hAnsi="Arial" w:cs="Arial"/>
          <w:color w:val="333333"/>
          <w:sz w:val="28"/>
          <w:szCs w:val="23"/>
        </w:rPr>
        <w:t>-</w:t>
      </w:r>
      <w:r w:rsidR="00C12511" w:rsidRPr="00C97028">
        <w:rPr>
          <w:rFonts w:ascii="Arial" w:eastAsia="Times New Roman" w:hAnsi="Arial" w:cs="Arial"/>
          <w:color w:val="333333"/>
          <w:sz w:val="28"/>
          <w:szCs w:val="23"/>
        </w:rPr>
        <w:t>The period between June and August saw a dramatic growth in the use of dietary supplements.</w:t>
      </w:r>
    </w:p>
    <w:p w:rsidR="00C12511" w:rsidRPr="00C97028" w:rsidRDefault="00C12511" w:rsidP="00C12511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3"/>
        </w:rPr>
      </w:pPr>
      <w:r w:rsidRPr="00C97028">
        <w:rPr>
          <w:rFonts w:ascii="Arial" w:eastAsia="Times New Roman" w:hAnsi="Arial" w:cs="Arial"/>
          <w:color w:val="333333"/>
          <w:sz w:val="28"/>
          <w:szCs w:val="23"/>
        </w:rPr>
        <w:br/>
      </w:r>
      <w:r w:rsidR="00B96DC2" w:rsidRPr="00C97028">
        <w:rPr>
          <w:rFonts w:ascii="Arial" w:eastAsia="Times New Roman" w:hAnsi="Arial" w:cs="Arial"/>
          <w:color w:val="333333"/>
          <w:sz w:val="28"/>
          <w:szCs w:val="23"/>
        </w:rPr>
        <w:t>-</w:t>
      </w:r>
      <w:r w:rsidRPr="00C97028">
        <w:rPr>
          <w:rFonts w:ascii="Arial" w:eastAsia="Times New Roman" w:hAnsi="Arial" w:cs="Arial"/>
          <w:color w:val="333333"/>
          <w:sz w:val="28"/>
          <w:szCs w:val="23"/>
        </w:rPr>
        <w:t>Between June and August, the percentage of children taking dietary supplements shot up dramatically.</w:t>
      </w:r>
      <w:r w:rsidRPr="00C97028">
        <w:rPr>
          <w:rFonts w:ascii="Arial" w:eastAsia="Times New Roman" w:hAnsi="Arial" w:cs="Arial"/>
          <w:color w:val="333333"/>
          <w:sz w:val="28"/>
          <w:szCs w:val="23"/>
        </w:rPr>
        <w:br/>
      </w:r>
      <w:r w:rsidR="00B96DC2" w:rsidRPr="00C97028">
        <w:rPr>
          <w:rFonts w:ascii="Arial" w:eastAsia="Times New Roman" w:hAnsi="Arial" w:cs="Arial"/>
          <w:color w:val="333333"/>
          <w:sz w:val="28"/>
          <w:szCs w:val="23"/>
        </w:rPr>
        <w:t>-</w:t>
      </w:r>
      <w:r w:rsidRPr="00C97028">
        <w:rPr>
          <w:rFonts w:ascii="Arial" w:eastAsia="Times New Roman" w:hAnsi="Arial" w:cs="Arial"/>
          <w:color w:val="333333"/>
          <w:sz w:val="28"/>
          <w:szCs w:val="23"/>
        </w:rPr>
        <w:t>The greatest rise was from June to August when it rose by 22% for two consecutive months from June to August.</w:t>
      </w:r>
    </w:p>
    <w:p w:rsidR="00C12511" w:rsidRPr="00F922CF" w:rsidRDefault="00C12511" w:rsidP="00F922CF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5A6326">
        <w:rPr>
          <w:rFonts w:ascii="Arial" w:eastAsia="Times New Roman" w:hAnsi="Arial" w:cs="Arial"/>
          <w:b/>
          <w:color w:val="333333"/>
          <w:sz w:val="44"/>
          <w:szCs w:val="23"/>
          <w:highlight w:val="yellow"/>
        </w:rPr>
        <w:t>peak</w:t>
      </w:r>
      <w:r w:rsidR="00264802" w:rsidRPr="005A6326">
        <w:rPr>
          <w:rFonts w:ascii="Arial" w:eastAsia="Times New Roman" w:hAnsi="Arial" w:cs="Arial"/>
          <w:b/>
          <w:color w:val="333333"/>
          <w:sz w:val="44"/>
          <w:szCs w:val="23"/>
          <w:highlight w:val="yellow"/>
        </w:rPr>
        <w:t>ed</w:t>
      </w:r>
      <w:proofErr w:type="gramEnd"/>
      <w:r w:rsidRPr="005A6326">
        <w:rPr>
          <w:rFonts w:ascii="Arial" w:eastAsia="Times New Roman" w:hAnsi="Arial" w:cs="Arial"/>
          <w:b/>
          <w:color w:val="333333"/>
          <w:sz w:val="44"/>
          <w:szCs w:val="23"/>
          <w:highlight w:val="yellow"/>
        </w:rPr>
        <w:t xml:space="preserve"> (</w:t>
      </w:r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-</w:t>
      </w:r>
      <w:proofErr w:type="spellStart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ed</w:t>
      </w:r>
      <w:proofErr w:type="spellEnd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, -</w:t>
      </w:r>
      <w:proofErr w:type="spellStart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ed</w:t>
      </w:r>
      <w:proofErr w:type="spellEnd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), reach (-</w:t>
      </w:r>
      <w:proofErr w:type="spellStart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ed</w:t>
      </w:r>
      <w:proofErr w:type="spellEnd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, -</w:t>
      </w:r>
      <w:proofErr w:type="spellStart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ed</w:t>
      </w:r>
      <w:proofErr w:type="spellEnd"/>
      <w:r w:rsidRPr="005A6326">
        <w:rPr>
          <w:rFonts w:ascii="Arial" w:eastAsia="Times New Roman" w:hAnsi="Arial" w:cs="Arial"/>
          <w:b/>
          <w:color w:val="333333"/>
          <w:sz w:val="23"/>
          <w:szCs w:val="23"/>
          <w:highlight w:val="yellow"/>
        </w:rPr>
        <w:t>)</w:t>
      </w:r>
      <w:r w:rsidRPr="00B96DC2">
        <w:rPr>
          <w:rFonts w:ascii="Arial" w:eastAsia="Times New Roman" w:hAnsi="Arial" w:cs="Arial"/>
          <w:b/>
          <w:color w:val="333333"/>
          <w:sz w:val="23"/>
          <w:szCs w:val="23"/>
        </w:rPr>
        <w:br/>
      </w:r>
      <w:r w:rsidRPr="00B96DC2">
        <w:rPr>
          <w:rFonts w:ascii="Arial" w:eastAsia="Times New Roman" w:hAnsi="Arial" w:cs="Arial"/>
          <w:b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The percentage of children taking dietary supplements was at its highest level in April.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  <w:t>Supplement use peaked at close to 25% in April.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It reached a peak of 25% in April.</w:t>
      </w:r>
    </w:p>
    <w:p w:rsidR="00C12511" w:rsidRDefault="00C12511" w:rsidP="0076257B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Arial" w:hAnsi="Arial" w:cs="Arial"/>
          <w:color w:val="333333"/>
          <w:sz w:val="23"/>
          <w:szCs w:val="23"/>
        </w:rPr>
      </w:pPr>
    </w:p>
    <w:p w:rsidR="0076257B" w:rsidRDefault="0076257B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t>remain (-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t>, 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t>)</w:t>
      </w:r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br/>
        <w:t>unchanged, steady, stable, constant, plateau, fixed/static</w:t>
      </w:r>
      <w:r w:rsidRPr="00C97028">
        <w:rPr>
          <w:rFonts w:ascii="Arial" w:eastAsia="Times New Roman" w:hAnsi="Arial" w:cs="Arial"/>
          <w:b/>
          <w:color w:val="333333"/>
          <w:sz w:val="32"/>
          <w:szCs w:val="23"/>
        </w:rPr>
        <w:br/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From January to March the percentage of children using supplements remained fairly static at approximately 10%.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The percentage of children taking dietary supplements was relatively stable during the first two months of the year.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During the first two months, supplement use remained fairly unchanged.</w:t>
      </w:r>
    </w:p>
    <w:p w:rsidR="00C97028" w:rsidRDefault="00C97028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</w:p>
    <w:p w:rsidR="00C97028" w:rsidRDefault="00C97028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</w:p>
    <w:p w:rsidR="00C97028" w:rsidRDefault="00C97028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</w:p>
    <w:p w:rsidR="00C97028" w:rsidRDefault="00C97028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</w:p>
    <w:p w:rsidR="0076257B" w:rsidRDefault="0076257B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C97028">
        <w:rPr>
          <w:rFonts w:ascii="Arial" w:eastAsia="Times New Roman" w:hAnsi="Arial" w:cs="Arial"/>
          <w:b/>
          <w:color w:val="333333"/>
          <w:sz w:val="36"/>
          <w:szCs w:val="23"/>
          <w:highlight w:val="cyan"/>
        </w:rPr>
        <w:t>Decreasing Trends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: fall </w:t>
      </w:r>
      <w:r w:rsidRPr="00C97028">
        <w:rPr>
          <w:rFonts w:ascii="Arial" w:eastAsia="Times New Roman" w:hAnsi="Arial" w:cs="Arial"/>
          <w:b/>
          <w:color w:val="FF0000"/>
          <w:sz w:val="36"/>
          <w:szCs w:val="23"/>
        </w:rPr>
        <w:t>(fell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, fallen), </w:t>
      </w:r>
      <w:r w:rsidRPr="00C97028">
        <w:rPr>
          <w:rFonts w:ascii="Arial" w:eastAsia="Times New Roman" w:hAnsi="Arial" w:cs="Arial"/>
          <w:b/>
          <w:color w:val="FF0000"/>
          <w:sz w:val="36"/>
          <w:szCs w:val="23"/>
        </w:rPr>
        <w:t>decrease</w:t>
      </w:r>
      <w:r w:rsidR="00C97028" w:rsidRPr="00C97028">
        <w:rPr>
          <w:rFonts w:ascii="Arial" w:eastAsia="Times New Roman" w:hAnsi="Arial" w:cs="Arial"/>
          <w:b/>
          <w:color w:val="FF0000"/>
          <w:sz w:val="36"/>
          <w:szCs w:val="23"/>
        </w:rPr>
        <w:t>d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 (-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, 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), drop (</w:t>
      </w:r>
      <w:r w:rsidRPr="00C97028">
        <w:rPr>
          <w:rFonts w:ascii="Arial" w:eastAsia="Times New Roman" w:hAnsi="Arial" w:cs="Arial"/>
          <w:b/>
          <w:color w:val="FF0000"/>
          <w:sz w:val="36"/>
          <w:szCs w:val="23"/>
        </w:rPr>
        <w:t>dropped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, dropped), </w:t>
      </w:r>
      <w:r w:rsidRPr="003823D3">
        <w:rPr>
          <w:rFonts w:ascii="Arial" w:eastAsia="Times New Roman" w:hAnsi="Arial" w:cs="Arial"/>
          <w:b/>
          <w:color w:val="FF0000"/>
          <w:sz w:val="36"/>
          <w:szCs w:val="23"/>
          <w:highlight w:val="yellow"/>
        </w:rPr>
        <w:t>plunge</w:t>
      </w:r>
      <w:r w:rsidR="00C97028" w:rsidRPr="003823D3">
        <w:rPr>
          <w:rFonts w:ascii="Arial" w:eastAsia="Times New Roman" w:hAnsi="Arial" w:cs="Arial"/>
          <w:b/>
          <w:color w:val="FF0000"/>
          <w:sz w:val="36"/>
          <w:szCs w:val="23"/>
          <w:highlight w:val="yellow"/>
        </w:rPr>
        <w:t>d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 (-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, 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), </w:t>
      </w:r>
      <w:r w:rsidRPr="00881594">
        <w:rPr>
          <w:rFonts w:ascii="Arial" w:eastAsia="Times New Roman" w:hAnsi="Arial" w:cs="Arial"/>
          <w:b/>
          <w:color w:val="FF0000"/>
          <w:sz w:val="36"/>
          <w:szCs w:val="23"/>
        </w:rPr>
        <w:t>decline</w:t>
      </w:r>
      <w:r w:rsidR="00881594" w:rsidRPr="00881594">
        <w:rPr>
          <w:rFonts w:ascii="Arial" w:eastAsia="Times New Roman" w:hAnsi="Arial" w:cs="Arial"/>
          <w:b/>
          <w:color w:val="FF0000"/>
          <w:sz w:val="36"/>
          <w:szCs w:val="23"/>
        </w:rPr>
        <w:t>d</w:t>
      </w:r>
      <w:r w:rsidRPr="00881594">
        <w:rPr>
          <w:rFonts w:ascii="Arial" w:eastAsia="Times New Roman" w:hAnsi="Arial" w:cs="Arial"/>
          <w:b/>
          <w:color w:val="FF0000"/>
          <w:sz w:val="36"/>
          <w:szCs w:val="23"/>
        </w:rPr>
        <w:t xml:space="preserve"> 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(-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, 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3823D3">
        <w:rPr>
          <w:rFonts w:ascii="Arial" w:eastAsia="Times New Roman" w:hAnsi="Arial" w:cs="Arial"/>
          <w:b/>
          <w:color w:val="333333"/>
          <w:sz w:val="36"/>
          <w:szCs w:val="23"/>
          <w:highlight w:val="yellow"/>
        </w:rPr>
        <w:t xml:space="preserve">)/ </w:t>
      </w:r>
      <w:r w:rsidRPr="003823D3">
        <w:rPr>
          <w:rFonts w:ascii="Arial" w:eastAsia="Times New Roman" w:hAnsi="Arial" w:cs="Arial"/>
          <w:b/>
          <w:color w:val="FF0000"/>
          <w:sz w:val="36"/>
          <w:szCs w:val="23"/>
          <w:highlight w:val="yellow"/>
        </w:rPr>
        <w:t>Plummet</w:t>
      </w:r>
      <w:r w:rsidR="00881594" w:rsidRPr="003823D3">
        <w:rPr>
          <w:rFonts w:ascii="Arial" w:eastAsia="Times New Roman" w:hAnsi="Arial" w:cs="Arial"/>
          <w:b/>
          <w:color w:val="FF0000"/>
          <w:sz w:val="36"/>
          <w:szCs w:val="23"/>
          <w:highlight w:val="yellow"/>
        </w:rPr>
        <w:t>ed</w:t>
      </w:r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 xml:space="preserve"> (-</w:t>
      </w:r>
      <w:proofErr w:type="spell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proofErr w:type="gramStart"/>
      <w:r w:rsidRPr="00C97028">
        <w:rPr>
          <w:rFonts w:ascii="Arial" w:eastAsia="Times New Roman" w:hAnsi="Arial" w:cs="Arial"/>
          <w:b/>
          <w:color w:val="333333"/>
          <w:sz w:val="36"/>
          <w:szCs w:val="23"/>
        </w:rPr>
        <w:t>)</w:t>
      </w:r>
      <w:proofErr w:type="gramEnd"/>
      <w:r w:rsidRPr="00C97028">
        <w:rPr>
          <w:rFonts w:ascii="Arial" w:eastAsia="Times New Roman" w:hAnsi="Arial" w:cs="Arial"/>
          <w:color w:val="333333"/>
          <w:sz w:val="23"/>
          <w:szCs w:val="23"/>
        </w:rPr>
        <w:br/>
      </w:r>
      <w:r>
        <w:rPr>
          <w:rFonts w:ascii="Arial" w:eastAsia="Times New Roman" w:hAnsi="Arial" w:cs="Arial"/>
          <w:color w:val="333333"/>
          <w:sz w:val="23"/>
          <w:szCs w:val="23"/>
        </w:rPr>
        <w:t>slight (slightly), steady (steadily), gradual (gradually), gentle (gently), slow (slowly)</w:t>
      </w:r>
      <w:r>
        <w:rPr>
          <w:rFonts w:ascii="Arial" w:eastAsia="Times New Roman" w:hAnsi="Arial" w:cs="Arial"/>
          <w:color w:val="333333"/>
          <w:sz w:val="23"/>
          <w:szCs w:val="23"/>
        </w:rPr>
        <w:br/>
        <w:t>downward trend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It then fell gradually in March.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There was a slight decrease in the use of dietary supplements in March.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The graph shows a slight decrease in March.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Supplement use experienced a </w:t>
      </w:r>
      <w:r w:rsidRPr="00C10AA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steady decrease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in March.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Supplement use </w:t>
      </w:r>
      <w:r w:rsidRPr="00C10AAD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decreased slightly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in March.</w:t>
      </w:r>
    </w:p>
    <w:p w:rsidR="00C12511" w:rsidRDefault="00C12511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</w:p>
    <w:p w:rsidR="00C12511" w:rsidRDefault="00C12511" w:rsidP="00C12511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fall</w:t>
      </w:r>
      <w:proofErr w:type="gramEnd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 xml:space="preserve"> (fell, fallen), decrease (-</w:t>
      </w:r>
      <w:proofErr w:type="spellStart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, -</w:t>
      </w:r>
      <w:proofErr w:type="spellStart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), drop (-</w:t>
      </w:r>
      <w:proofErr w:type="spellStart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, -</w:t>
      </w:r>
      <w:proofErr w:type="spellStart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ed</w:t>
      </w:r>
      <w:proofErr w:type="spellEnd"/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t>)</w:t>
      </w:r>
      <w:r w:rsidRPr="00881594">
        <w:rPr>
          <w:rFonts w:ascii="Arial" w:eastAsia="Times New Roman" w:hAnsi="Arial" w:cs="Arial"/>
          <w:b/>
          <w:color w:val="333333"/>
          <w:sz w:val="36"/>
          <w:szCs w:val="23"/>
        </w:rPr>
        <w:br/>
        <w:t>dramatic (dramatically), sharp (sharply), significant (significantly), rapid (rapidly)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Between August and October, this figure dropped dramatically to 11%.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From August to October, there was a drop of 14% in the percentage of children taking dietary supplements.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Between August and October, There was a considerable fall in the percentage of children using supplements.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This was followed by a sharp drop of 14% over the next two months.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Supplement use experienced a dramatic fall between August and October.</w:t>
      </w:r>
    </w:p>
    <w:p w:rsidR="00C12511" w:rsidRDefault="00C12511" w:rsidP="00C12511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Between October and December, the decrease in the use of dietary supplements was at a much slower pace than in the previous two months.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Supplement use continued to fall steadily over the next two months until it reached its lowest point in December.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</w:rPr>
        <w:t>It fell to a low of only 5% in December.</w:t>
      </w:r>
    </w:p>
    <w:p w:rsidR="00C12511" w:rsidRDefault="00C12511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</w:p>
    <w:p w:rsidR="0076257B" w:rsidRDefault="00C12511" w:rsidP="0076257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C12511">
        <w:rPr>
          <w:rFonts w:ascii="Arial" w:eastAsia="Times New Roman" w:hAnsi="Arial" w:cs="Arial"/>
          <w:b/>
          <w:color w:val="333333"/>
          <w:sz w:val="23"/>
          <w:szCs w:val="23"/>
        </w:rPr>
        <w:t>Fluctuate</w:t>
      </w:r>
      <w:r w:rsidR="0076257B" w:rsidRPr="00C12511">
        <w:rPr>
          <w:rFonts w:ascii="Arial" w:eastAsia="Times New Roman" w:hAnsi="Arial" w:cs="Arial"/>
          <w:b/>
          <w:color w:val="333333"/>
          <w:sz w:val="23"/>
          <w:szCs w:val="23"/>
        </w:rPr>
        <w:t xml:space="preserve"> </w:t>
      </w:r>
      <w:r w:rsidR="0076257B">
        <w:rPr>
          <w:rFonts w:ascii="Arial" w:eastAsia="Times New Roman" w:hAnsi="Arial" w:cs="Arial"/>
          <w:color w:val="333333"/>
          <w:sz w:val="23"/>
          <w:szCs w:val="23"/>
        </w:rPr>
        <w:t>(-</w:t>
      </w:r>
      <w:proofErr w:type="spellStart"/>
      <w:r w:rsidR="0076257B">
        <w:rPr>
          <w:rFonts w:ascii="Arial" w:eastAsia="Times New Roman" w:hAnsi="Arial" w:cs="Arial"/>
          <w:color w:val="333333"/>
          <w:sz w:val="23"/>
          <w:szCs w:val="23"/>
        </w:rPr>
        <w:t>ed</w:t>
      </w:r>
      <w:proofErr w:type="spellEnd"/>
      <w:r w:rsidR="0076257B">
        <w:rPr>
          <w:rFonts w:ascii="Arial" w:eastAsia="Times New Roman" w:hAnsi="Arial" w:cs="Arial"/>
          <w:color w:val="333333"/>
          <w:sz w:val="23"/>
          <w:szCs w:val="23"/>
        </w:rPr>
        <w:t>, -</w:t>
      </w:r>
      <w:proofErr w:type="spellStart"/>
      <w:r w:rsidR="0076257B">
        <w:rPr>
          <w:rFonts w:ascii="Arial" w:eastAsia="Times New Roman" w:hAnsi="Arial" w:cs="Arial"/>
          <w:color w:val="333333"/>
          <w:sz w:val="23"/>
          <w:szCs w:val="23"/>
        </w:rPr>
        <w:t>ed</w:t>
      </w:r>
      <w:proofErr w:type="spellEnd"/>
      <w:proofErr w:type="gramStart"/>
      <w:r w:rsidR="0076257B">
        <w:rPr>
          <w:rFonts w:ascii="Arial" w:eastAsia="Times New Roman" w:hAnsi="Arial" w:cs="Arial"/>
          <w:color w:val="333333"/>
          <w:sz w:val="23"/>
          <w:szCs w:val="23"/>
        </w:rPr>
        <w:t>)</w:t>
      </w:r>
      <w:proofErr w:type="gramEnd"/>
      <w:r w:rsidR="0076257B">
        <w:rPr>
          <w:rFonts w:ascii="Arial" w:eastAsia="Times New Roman" w:hAnsi="Arial" w:cs="Arial"/>
          <w:color w:val="333333"/>
          <w:sz w:val="23"/>
          <w:szCs w:val="23"/>
        </w:rPr>
        <w:br/>
        <w:t>wildly</w:t>
      </w:r>
      <w:r>
        <w:rPr>
          <w:rFonts w:ascii="Arial" w:eastAsia="Times New Roman" w:hAnsi="Arial" w:cs="Arial"/>
          <w:color w:val="333333"/>
          <w:sz w:val="23"/>
          <w:szCs w:val="23"/>
        </w:rPr>
        <w:t>/ constantly</w:t>
      </w:r>
      <w:r w:rsidR="0076257B">
        <w:rPr>
          <w:rFonts w:ascii="Arial" w:eastAsia="Times New Roman" w:hAnsi="Arial" w:cs="Arial"/>
          <w:color w:val="333333"/>
          <w:sz w:val="23"/>
          <w:szCs w:val="23"/>
        </w:rPr>
        <w:br/>
      </w:r>
      <w:r w:rsidR="0076257B"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="0076257B">
        <w:rPr>
          <w:rFonts w:ascii="Arial" w:eastAsia="Times New Roman" w:hAnsi="Arial" w:cs="Arial"/>
          <w:color w:val="333333"/>
          <w:sz w:val="23"/>
          <w:szCs w:val="23"/>
        </w:rPr>
        <w:t>It went up and down widely over the next two months.</w:t>
      </w:r>
      <w:r w:rsidR="0076257B">
        <w:rPr>
          <w:rFonts w:ascii="Arial" w:eastAsia="Times New Roman" w:hAnsi="Arial" w:cs="Arial"/>
          <w:color w:val="333333"/>
          <w:sz w:val="23"/>
          <w:szCs w:val="23"/>
        </w:rPr>
        <w:br/>
      </w:r>
      <w:r w:rsidR="00B96DC2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="0076257B">
        <w:rPr>
          <w:rFonts w:ascii="Arial" w:eastAsia="Times New Roman" w:hAnsi="Arial" w:cs="Arial"/>
          <w:color w:val="333333"/>
          <w:sz w:val="23"/>
          <w:szCs w:val="23"/>
        </w:rPr>
        <w:t>It fluctuated for the following two months.</w:t>
      </w:r>
    </w:p>
    <w:p w:rsidR="00D7036E" w:rsidRDefault="00D7036E" w:rsidP="0080002F">
      <w:pPr>
        <w:rPr>
          <w:sz w:val="24"/>
          <w:szCs w:val="24"/>
        </w:rPr>
      </w:pPr>
    </w:p>
    <w:p w:rsidR="00C12511" w:rsidRDefault="00C12511" w:rsidP="0080002F">
      <w:pPr>
        <w:rPr>
          <w:b/>
          <w:sz w:val="28"/>
          <w:szCs w:val="24"/>
        </w:rPr>
      </w:pPr>
    </w:p>
    <w:p w:rsidR="00C12511" w:rsidRDefault="00C12511" w:rsidP="0080002F">
      <w:pPr>
        <w:rPr>
          <w:b/>
          <w:sz w:val="28"/>
          <w:szCs w:val="24"/>
        </w:rPr>
      </w:pPr>
    </w:p>
    <w:p w:rsidR="00B96DC2" w:rsidRDefault="00B96DC2" w:rsidP="0080002F">
      <w:pPr>
        <w:rPr>
          <w:b/>
          <w:sz w:val="28"/>
          <w:szCs w:val="24"/>
        </w:rPr>
      </w:pPr>
    </w:p>
    <w:p w:rsidR="00D7036E" w:rsidRDefault="005923C7" w:rsidP="0080002F">
      <w:pPr>
        <w:rPr>
          <w:b/>
          <w:sz w:val="28"/>
          <w:szCs w:val="24"/>
        </w:rPr>
      </w:pPr>
      <w:r w:rsidRPr="005923C7">
        <w:rPr>
          <w:b/>
          <w:sz w:val="28"/>
          <w:szCs w:val="24"/>
        </w:rPr>
        <w:t xml:space="preserve">IELTS   Writing Task 1- </w:t>
      </w:r>
      <w:r w:rsidR="00AA35CB">
        <w:rPr>
          <w:b/>
          <w:sz w:val="28"/>
          <w:szCs w:val="24"/>
        </w:rPr>
        <w:t xml:space="preserve"> </w:t>
      </w:r>
      <w:r w:rsidRPr="005923C7">
        <w:rPr>
          <w:b/>
          <w:sz w:val="28"/>
          <w:szCs w:val="24"/>
        </w:rPr>
        <w:t xml:space="preserve"> Bar Charts</w:t>
      </w:r>
    </w:p>
    <w:p w:rsidR="005923C7" w:rsidRDefault="005923C7" w:rsidP="0080002F">
      <w:pPr>
        <w:rPr>
          <w:b/>
          <w:sz w:val="28"/>
          <w:szCs w:val="24"/>
        </w:rPr>
      </w:pPr>
      <w:r>
        <w:rPr>
          <w:b/>
          <w:sz w:val="28"/>
          <w:szCs w:val="24"/>
        </w:rPr>
        <w:t>The bar chart shows the divorce rates in two European countries from 2011 to 2015.</w:t>
      </w:r>
    </w:p>
    <w:p w:rsidR="005923C7" w:rsidRPr="005923C7" w:rsidRDefault="005923C7" w:rsidP="0080002F">
      <w:pPr>
        <w:rPr>
          <w:b/>
          <w:sz w:val="28"/>
          <w:szCs w:val="24"/>
        </w:rPr>
      </w:pPr>
      <w:r>
        <w:rPr>
          <w:b/>
          <w:sz w:val="28"/>
          <w:szCs w:val="24"/>
        </w:rPr>
        <w:t>Summarizing the information by selecting and reporting the main features and make comparisons when necessary.</w:t>
      </w:r>
    </w:p>
    <w:p w:rsidR="005923C7" w:rsidRDefault="00854961" w:rsidP="00AA35CB">
      <w:r w:rsidRPr="00AA35CB">
        <w:rPr>
          <w:noProof/>
        </w:rPr>
        <w:drawing>
          <wp:anchor distT="0" distB="0" distL="114300" distR="114300" simplePos="0" relativeHeight="251674624" behindDoc="1" locked="0" layoutInCell="1" allowOverlap="1" wp14:anchorId="32475B07" wp14:editId="767BE040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5486400" cy="3200400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3C7" w:rsidRDefault="005923C7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D7036E" w:rsidRDefault="00D7036E" w:rsidP="0080002F">
      <w:pPr>
        <w:rPr>
          <w:sz w:val="24"/>
          <w:szCs w:val="24"/>
        </w:rPr>
      </w:pPr>
    </w:p>
    <w:p w:rsidR="002C620D" w:rsidRPr="00881594" w:rsidRDefault="002C620D" w:rsidP="005923C7">
      <w:pPr>
        <w:jc w:val="both"/>
        <w:rPr>
          <w:sz w:val="44"/>
          <w:szCs w:val="24"/>
          <w:u w:val="single"/>
        </w:rPr>
      </w:pPr>
      <w:proofErr w:type="gramStart"/>
      <w:r>
        <w:rPr>
          <w:i/>
          <w:sz w:val="24"/>
          <w:szCs w:val="24"/>
          <w:u w:val="single"/>
        </w:rPr>
        <w:t>Answer</w:t>
      </w:r>
      <w:r w:rsidR="00881594">
        <w:rPr>
          <w:i/>
          <w:sz w:val="24"/>
          <w:szCs w:val="24"/>
          <w:u w:val="single"/>
        </w:rPr>
        <w:t xml:space="preserve">  </w:t>
      </w:r>
      <w:r w:rsidR="00881594" w:rsidRPr="00881594">
        <w:rPr>
          <w:sz w:val="44"/>
          <w:szCs w:val="24"/>
          <w:u w:val="single"/>
        </w:rPr>
        <w:t>Fluctuated</w:t>
      </w:r>
      <w:proofErr w:type="gramEnd"/>
    </w:p>
    <w:p w:rsidR="00D7036E" w:rsidRDefault="005923C7" w:rsidP="005923C7">
      <w:pPr>
        <w:jc w:val="both"/>
        <w:rPr>
          <w:sz w:val="24"/>
          <w:szCs w:val="24"/>
        </w:rPr>
      </w:pPr>
      <w:r w:rsidRPr="00E62087">
        <w:rPr>
          <w:i/>
          <w:sz w:val="24"/>
          <w:szCs w:val="24"/>
          <w:u w:val="single"/>
        </w:rPr>
        <w:t>The bar chart</w:t>
      </w:r>
      <w:r>
        <w:rPr>
          <w:sz w:val="24"/>
          <w:szCs w:val="24"/>
        </w:rPr>
        <w:t xml:space="preserve"> </w:t>
      </w:r>
      <w:r w:rsidRPr="00E62087">
        <w:rPr>
          <w:b/>
          <w:sz w:val="24"/>
          <w:szCs w:val="24"/>
        </w:rPr>
        <w:t>provides information</w:t>
      </w:r>
      <w:r>
        <w:rPr>
          <w:sz w:val="24"/>
          <w:szCs w:val="24"/>
        </w:rPr>
        <w:t xml:space="preserve"> about the percentages of divorces in Finland and Sweden </w:t>
      </w:r>
      <w:r w:rsidRPr="00E62087">
        <w:rPr>
          <w:b/>
          <w:sz w:val="24"/>
          <w:szCs w:val="24"/>
        </w:rPr>
        <w:t>between</w:t>
      </w:r>
      <w:r>
        <w:rPr>
          <w:sz w:val="24"/>
          <w:szCs w:val="24"/>
        </w:rPr>
        <w:t xml:space="preserve"> 2011 and 2015</w:t>
      </w:r>
      <w:r w:rsidR="00E62087">
        <w:rPr>
          <w:sz w:val="24"/>
          <w:szCs w:val="24"/>
        </w:rPr>
        <w:t>.</w:t>
      </w:r>
    </w:p>
    <w:p w:rsidR="00D7036E" w:rsidRDefault="00D7036E" w:rsidP="005923C7">
      <w:pPr>
        <w:jc w:val="both"/>
        <w:rPr>
          <w:sz w:val="24"/>
          <w:szCs w:val="24"/>
        </w:rPr>
      </w:pPr>
      <w:r w:rsidRPr="00E62087">
        <w:rPr>
          <w:b/>
          <w:sz w:val="24"/>
          <w:szCs w:val="24"/>
        </w:rPr>
        <w:t>Overall</w:t>
      </w:r>
      <w:r>
        <w:rPr>
          <w:sz w:val="24"/>
          <w:szCs w:val="24"/>
        </w:rPr>
        <w:t xml:space="preserve">, Sweden </w:t>
      </w:r>
      <w:r w:rsidRPr="00E62087">
        <w:rPr>
          <w:b/>
          <w:sz w:val="24"/>
          <w:szCs w:val="24"/>
        </w:rPr>
        <w:t>experienced a downward trend</w:t>
      </w:r>
      <w:r>
        <w:rPr>
          <w:sz w:val="24"/>
          <w:szCs w:val="24"/>
        </w:rPr>
        <w:t xml:space="preserve">, </w:t>
      </w:r>
      <w:r w:rsidRPr="00E62087">
        <w:rPr>
          <w:b/>
          <w:sz w:val="24"/>
          <w:szCs w:val="24"/>
        </w:rPr>
        <w:t>while</w:t>
      </w:r>
      <w:r>
        <w:rPr>
          <w:sz w:val="24"/>
          <w:szCs w:val="24"/>
        </w:rPr>
        <w:t xml:space="preserve"> Finland </w:t>
      </w:r>
      <w:r w:rsidRPr="00E62087">
        <w:rPr>
          <w:b/>
          <w:sz w:val="24"/>
          <w:szCs w:val="24"/>
        </w:rPr>
        <w:t>showed an upward trend</w:t>
      </w:r>
      <w:r>
        <w:rPr>
          <w:sz w:val="24"/>
          <w:szCs w:val="24"/>
        </w:rPr>
        <w:t xml:space="preserve"> throughout the period. Both</w:t>
      </w:r>
      <w:r w:rsidR="003E2B05">
        <w:rPr>
          <w:sz w:val="24"/>
          <w:szCs w:val="24"/>
        </w:rPr>
        <w:t xml:space="preserve"> country’s divorce rates had some </w:t>
      </w:r>
      <w:r w:rsidR="003E2B05" w:rsidRPr="00E62087">
        <w:rPr>
          <w:b/>
          <w:sz w:val="24"/>
          <w:szCs w:val="24"/>
        </w:rPr>
        <w:t>fluctuations</w:t>
      </w:r>
      <w:r w:rsidR="003E2B05">
        <w:rPr>
          <w:sz w:val="24"/>
          <w:szCs w:val="24"/>
        </w:rPr>
        <w:t>. Although Finland initially had a lower rate, it outraced Sweden at the end of the period.</w:t>
      </w:r>
    </w:p>
    <w:p w:rsidR="003E2B05" w:rsidRDefault="003E2B05" w:rsidP="005923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Sweden’s divorce rate was about 45% in 2011, being higher than Finland’s rate by </w:t>
      </w:r>
      <w:r w:rsidRPr="00E62087">
        <w:rPr>
          <w:b/>
          <w:sz w:val="24"/>
          <w:szCs w:val="24"/>
        </w:rPr>
        <w:t xml:space="preserve">approximately </w:t>
      </w:r>
      <w:r>
        <w:rPr>
          <w:sz w:val="24"/>
          <w:szCs w:val="24"/>
        </w:rPr>
        <w:t xml:space="preserve">8%. Then, it </w:t>
      </w:r>
      <w:r w:rsidRPr="00E62087">
        <w:rPr>
          <w:b/>
          <w:sz w:val="24"/>
          <w:szCs w:val="24"/>
        </w:rPr>
        <w:t>rose</w:t>
      </w:r>
      <w:r>
        <w:rPr>
          <w:sz w:val="24"/>
          <w:szCs w:val="24"/>
        </w:rPr>
        <w:t xml:space="preserve"> </w:t>
      </w:r>
      <w:r w:rsidRPr="00E62087">
        <w:rPr>
          <w:sz w:val="24"/>
          <w:szCs w:val="24"/>
          <w:u w:val="single"/>
        </w:rPr>
        <w:t>to almost</w:t>
      </w:r>
      <w:r>
        <w:rPr>
          <w:sz w:val="24"/>
          <w:szCs w:val="24"/>
        </w:rPr>
        <w:t xml:space="preserve"> fifty percent in 2012. </w:t>
      </w:r>
      <w:r w:rsidRPr="00E62087">
        <w:rPr>
          <w:b/>
          <w:sz w:val="24"/>
          <w:szCs w:val="24"/>
        </w:rPr>
        <w:t>However,</w:t>
      </w:r>
      <w:r>
        <w:rPr>
          <w:sz w:val="24"/>
          <w:szCs w:val="24"/>
        </w:rPr>
        <w:t xml:space="preserve"> the figure showed </w:t>
      </w:r>
      <w:r w:rsidRPr="00E62087">
        <w:rPr>
          <w:b/>
          <w:sz w:val="24"/>
          <w:szCs w:val="24"/>
        </w:rPr>
        <w:t>a gradual decrease</w:t>
      </w:r>
      <w:r>
        <w:rPr>
          <w:sz w:val="24"/>
          <w:szCs w:val="24"/>
        </w:rPr>
        <w:t xml:space="preserve"> to about 47% in 2013, and </w:t>
      </w:r>
      <w:r w:rsidRPr="00E62087">
        <w:rPr>
          <w:b/>
          <w:sz w:val="24"/>
          <w:szCs w:val="24"/>
        </w:rPr>
        <w:t>continued to decline steadily</w:t>
      </w:r>
      <w:r>
        <w:rPr>
          <w:sz w:val="24"/>
          <w:szCs w:val="24"/>
        </w:rPr>
        <w:t xml:space="preserve"> to the end of the period, reaching around 45% in 2014 and hitting a low-point of about 37% in 2015.</w:t>
      </w:r>
    </w:p>
    <w:p w:rsidR="003E2B05" w:rsidRDefault="003E2B05" w:rsidP="005923C7">
      <w:pPr>
        <w:jc w:val="both"/>
        <w:rPr>
          <w:sz w:val="24"/>
          <w:szCs w:val="24"/>
        </w:rPr>
      </w:pPr>
      <w:r>
        <w:rPr>
          <w:sz w:val="24"/>
          <w:szCs w:val="24"/>
        </w:rPr>
        <w:t>Percentage of divorces in</w:t>
      </w:r>
      <w:r w:rsidR="00C7182A">
        <w:rPr>
          <w:sz w:val="24"/>
          <w:szCs w:val="24"/>
        </w:rPr>
        <w:t xml:space="preserve"> Finland was less than 40% in 2011, and it </w:t>
      </w:r>
      <w:r w:rsidR="00C7182A" w:rsidRPr="00E62087">
        <w:rPr>
          <w:b/>
          <w:sz w:val="24"/>
          <w:szCs w:val="24"/>
        </w:rPr>
        <w:t>decreased</w:t>
      </w:r>
      <w:r w:rsidR="00C7182A">
        <w:rPr>
          <w:sz w:val="24"/>
          <w:szCs w:val="24"/>
        </w:rPr>
        <w:t xml:space="preserve"> in 2012, when about </w:t>
      </w:r>
      <w:r w:rsidR="00C7182A" w:rsidRPr="00E62087">
        <w:rPr>
          <w:b/>
          <w:sz w:val="24"/>
          <w:szCs w:val="24"/>
        </w:rPr>
        <w:t>one third</w:t>
      </w:r>
      <w:r w:rsidR="00C7182A">
        <w:rPr>
          <w:sz w:val="24"/>
          <w:szCs w:val="24"/>
        </w:rPr>
        <w:t xml:space="preserve"> of marriages in Finland ended with divorce (as opposed to almost a half in Sweden). However, the figure experienced </w:t>
      </w:r>
      <w:r w:rsidR="00C7182A" w:rsidRPr="00E62087">
        <w:rPr>
          <w:b/>
          <w:sz w:val="24"/>
          <w:szCs w:val="24"/>
        </w:rPr>
        <w:t>a steady growth</w:t>
      </w:r>
      <w:r w:rsidR="00C7182A">
        <w:rPr>
          <w:sz w:val="24"/>
          <w:szCs w:val="24"/>
        </w:rPr>
        <w:t xml:space="preserve"> during the next two years. It rose to approximately 39% in 2013, then </w:t>
      </w:r>
      <w:r w:rsidR="00C7182A" w:rsidRPr="00E62087">
        <w:rPr>
          <w:b/>
          <w:sz w:val="24"/>
          <w:szCs w:val="24"/>
        </w:rPr>
        <w:t>increased</w:t>
      </w:r>
      <w:r w:rsidR="00C7182A">
        <w:rPr>
          <w:sz w:val="24"/>
          <w:szCs w:val="24"/>
        </w:rPr>
        <w:t xml:space="preserve"> </w:t>
      </w:r>
      <w:r w:rsidR="00E62087">
        <w:rPr>
          <w:sz w:val="24"/>
          <w:szCs w:val="24"/>
        </w:rPr>
        <w:t>b</w:t>
      </w:r>
      <w:r w:rsidR="00C7182A">
        <w:rPr>
          <w:sz w:val="24"/>
          <w:szCs w:val="24"/>
        </w:rPr>
        <w:t xml:space="preserve">y around 3% in 2014, and </w:t>
      </w:r>
      <w:r w:rsidR="00C7182A" w:rsidRPr="00E62087">
        <w:rPr>
          <w:b/>
          <w:sz w:val="24"/>
          <w:szCs w:val="24"/>
        </w:rPr>
        <w:t>remained steady</w:t>
      </w:r>
      <w:r w:rsidR="00C7182A">
        <w:rPr>
          <w:sz w:val="24"/>
          <w:szCs w:val="24"/>
        </w:rPr>
        <w:t xml:space="preserve"> for the next year, outracing the rate of Sweden</w:t>
      </w:r>
      <w:r w:rsidR="00BF0392">
        <w:rPr>
          <w:sz w:val="24"/>
          <w:szCs w:val="24"/>
        </w:rPr>
        <w:t>.</w:t>
      </w:r>
    </w:p>
    <w:p w:rsidR="00881594" w:rsidRDefault="00881594" w:rsidP="005923C7">
      <w:pPr>
        <w:jc w:val="both"/>
        <w:rPr>
          <w:sz w:val="24"/>
          <w:szCs w:val="24"/>
        </w:rPr>
      </w:pPr>
    </w:p>
    <w:p w:rsidR="00881594" w:rsidRDefault="00881594" w:rsidP="005923C7">
      <w:pPr>
        <w:jc w:val="both"/>
        <w:rPr>
          <w:sz w:val="24"/>
          <w:szCs w:val="24"/>
        </w:rPr>
      </w:pPr>
    </w:p>
    <w:p w:rsidR="00881594" w:rsidRDefault="00881594" w:rsidP="005923C7">
      <w:pPr>
        <w:jc w:val="both"/>
        <w:rPr>
          <w:sz w:val="24"/>
          <w:szCs w:val="24"/>
        </w:rPr>
      </w:pPr>
    </w:p>
    <w:p w:rsidR="00CF71D7" w:rsidRDefault="00CF71D7" w:rsidP="0080002F">
      <w:pPr>
        <w:rPr>
          <w:sz w:val="24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  <w:r w:rsidRPr="00BE4752">
        <w:rPr>
          <w:b/>
          <w:noProof/>
          <w:sz w:val="28"/>
          <w:szCs w:val="24"/>
        </w:rPr>
        <w:drawing>
          <wp:anchor distT="0" distB="0" distL="114300" distR="114300" simplePos="0" relativeHeight="251687936" behindDoc="1" locked="0" layoutInCell="1" allowOverlap="1" wp14:anchorId="78ECC5B2" wp14:editId="2E693A92">
            <wp:simplePos x="0" y="0"/>
            <wp:positionH relativeFrom="column">
              <wp:posOffset>-314324</wp:posOffset>
            </wp:positionH>
            <wp:positionV relativeFrom="paragraph">
              <wp:posOffset>-504825</wp:posOffset>
            </wp:positionV>
            <wp:extent cx="6600614" cy="10887710"/>
            <wp:effectExtent l="0" t="0" r="0" b="0"/>
            <wp:wrapNone/>
            <wp:docPr id="21" name="Picture 21" descr="C:\Users\User\Documents\received_649667445399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received_6496674453997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37" cy="108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BE4752" w:rsidP="0080002F">
      <w:pPr>
        <w:rPr>
          <w:b/>
          <w:sz w:val="28"/>
          <w:szCs w:val="24"/>
        </w:rPr>
      </w:pPr>
    </w:p>
    <w:p w:rsidR="00BE4752" w:rsidRDefault="004554F4" w:rsidP="0080002F">
      <w:pPr>
        <w:rPr>
          <w:b/>
          <w:sz w:val="28"/>
          <w:szCs w:val="24"/>
        </w:rPr>
      </w:pPr>
      <w:r w:rsidRPr="004554F4">
        <w:rPr>
          <w:b/>
          <w:noProof/>
          <w:sz w:val="28"/>
          <w:szCs w:val="24"/>
        </w:rPr>
        <w:drawing>
          <wp:anchor distT="0" distB="0" distL="114300" distR="114300" simplePos="0" relativeHeight="251688960" behindDoc="0" locked="0" layoutInCell="1" allowOverlap="1" wp14:anchorId="20D6045C" wp14:editId="4D71F671">
            <wp:simplePos x="0" y="0"/>
            <wp:positionH relativeFrom="column">
              <wp:posOffset>38100</wp:posOffset>
            </wp:positionH>
            <wp:positionV relativeFrom="paragraph">
              <wp:posOffset>-66675</wp:posOffset>
            </wp:positionV>
            <wp:extent cx="6362492" cy="9144000"/>
            <wp:effectExtent l="0" t="0" r="635" b="0"/>
            <wp:wrapNone/>
            <wp:docPr id="22" name="Picture 22" descr="C:\Users\User\Documents\received_649667425399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received_6496674253997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82" cy="915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4554F4" w:rsidP="0080002F">
      <w:pPr>
        <w:rPr>
          <w:b/>
          <w:sz w:val="28"/>
          <w:szCs w:val="24"/>
        </w:rPr>
      </w:pPr>
    </w:p>
    <w:p w:rsidR="004554F4" w:rsidRDefault="00C04545" w:rsidP="0080002F">
      <w:pPr>
        <w:rPr>
          <w:b/>
          <w:sz w:val="28"/>
          <w:szCs w:val="24"/>
        </w:rPr>
      </w:pPr>
      <w:r w:rsidRPr="00C04545">
        <w:rPr>
          <w:b/>
          <w:noProof/>
          <w:sz w:val="28"/>
          <w:szCs w:val="24"/>
        </w:rPr>
        <w:drawing>
          <wp:anchor distT="0" distB="0" distL="114300" distR="114300" simplePos="0" relativeHeight="251689984" behindDoc="0" locked="0" layoutInCell="1" allowOverlap="1" wp14:anchorId="006C5957" wp14:editId="57ABFEF9">
            <wp:simplePos x="0" y="0"/>
            <wp:positionH relativeFrom="column">
              <wp:posOffset>504825</wp:posOffset>
            </wp:positionH>
            <wp:positionV relativeFrom="paragraph">
              <wp:posOffset>-552450</wp:posOffset>
            </wp:positionV>
            <wp:extent cx="6057900" cy="10085070"/>
            <wp:effectExtent l="0" t="0" r="0" b="0"/>
            <wp:wrapNone/>
            <wp:docPr id="23" name="Picture 23" descr="C:\Users\User\Documents\received_649667458733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received_6496674587330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174D3B" w:rsidP="0080002F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5612E" wp14:editId="4F7E1087">
                <wp:simplePos x="0" y="0"/>
                <wp:positionH relativeFrom="column">
                  <wp:posOffset>-666750</wp:posOffset>
                </wp:positionH>
                <wp:positionV relativeFrom="paragraph">
                  <wp:posOffset>158750</wp:posOffset>
                </wp:positionV>
                <wp:extent cx="1228725" cy="895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D3B" w:rsidRPr="00174D3B" w:rsidRDefault="00174D3B" w:rsidP="00174D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Now </w:t>
                            </w:r>
                            <w:r w:rsidRPr="00174D3B">
                              <w:rPr>
                                <w:b/>
                              </w:rPr>
                              <w:t>complete the introduction!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612E" id="Rectangle 24" o:spid="_x0000_s1030" style="position:absolute;margin-left:-52.5pt;margin-top:12.5pt;width:96.7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" fillcolor="white [3201]" strokecolor="black [3213]" strokeweight="1pt">
                <v:textbox>
                  <w:txbxContent>
                    <w:p w:rsidR="00174D3B" w:rsidRPr="00174D3B" w:rsidRDefault="00174D3B" w:rsidP="00174D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Now </w:t>
                      </w:r>
                      <w:r w:rsidRPr="00174D3B">
                        <w:rPr>
                          <w:b/>
                        </w:rPr>
                        <w:t>complete the introduction!</w:t>
                      </w:r>
                    </w:p>
                  </w:txbxContent>
                </v:textbox>
              </v:rect>
            </w:pict>
          </mc:Fallback>
        </mc:AlternateContent>
      </w:r>
    </w:p>
    <w:p w:rsidR="00C04545" w:rsidRDefault="00174D3B" w:rsidP="0080002F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BC166" wp14:editId="63075313">
                <wp:simplePos x="0" y="0"/>
                <wp:positionH relativeFrom="column">
                  <wp:posOffset>400050</wp:posOffset>
                </wp:positionH>
                <wp:positionV relativeFrom="paragraph">
                  <wp:posOffset>127635</wp:posOffset>
                </wp:positionV>
                <wp:extent cx="28575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E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.5pt;margin-top:10.05pt;width:22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C04545" w:rsidRDefault="00C04545" w:rsidP="0080002F">
      <w:pPr>
        <w:rPr>
          <w:b/>
          <w:sz w:val="28"/>
          <w:szCs w:val="24"/>
        </w:rPr>
      </w:pPr>
    </w:p>
    <w:p w:rsidR="00EB56E6" w:rsidRDefault="00EB56E6" w:rsidP="0080002F">
      <w:pPr>
        <w:rPr>
          <w:b/>
          <w:sz w:val="28"/>
          <w:szCs w:val="24"/>
        </w:rPr>
      </w:pPr>
    </w:p>
    <w:p w:rsidR="00EB56E6" w:rsidRDefault="00EB56E6" w:rsidP="0080002F">
      <w:pPr>
        <w:rPr>
          <w:b/>
          <w:sz w:val="28"/>
          <w:szCs w:val="24"/>
        </w:rPr>
      </w:pPr>
    </w:p>
    <w:p w:rsidR="0080002F" w:rsidRDefault="00CF71D7" w:rsidP="0080002F">
      <w:pPr>
        <w:rPr>
          <w:b/>
          <w:sz w:val="28"/>
          <w:szCs w:val="24"/>
        </w:rPr>
      </w:pPr>
      <w:r w:rsidRPr="00CF71D7">
        <w:rPr>
          <w:b/>
          <w:sz w:val="28"/>
          <w:szCs w:val="24"/>
        </w:rPr>
        <w:t>IELTS Writing Task 2- The Essay</w:t>
      </w:r>
    </w:p>
    <w:p w:rsidR="003D533B" w:rsidRDefault="00B42DE6" w:rsidP="0080002F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427D2" wp14:editId="4C689CF9">
                <wp:simplePos x="0" y="0"/>
                <wp:positionH relativeFrom="column">
                  <wp:posOffset>2895600</wp:posOffset>
                </wp:positionH>
                <wp:positionV relativeFrom="paragraph">
                  <wp:posOffset>95249</wp:posOffset>
                </wp:positionV>
                <wp:extent cx="904875" cy="85725"/>
                <wp:effectExtent l="0" t="5715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9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8pt;margin-top:7.5pt;width:71.25pt;height:6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" strokecolor="white [3212]" strokeweight=".5pt">
                <v:stroke endarrow="block" joinstyle="miter"/>
              </v:shape>
            </w:pict>
          </mc:Fallback>
        </mc:AlternateContent>
      </w:r>
      <w:r w:rsidR="003D533B">
        <w:rPr>
          <w:b/>
          <w:sz w:val="28"/>
          <w:szCs w:val="24"/>
        </w:rPr>
        <w:t>Structure</w:t>
      </w:r>
    </w:p>
    <w:p w:rsidR="003D533B" w:rsidRDefault="003D533B" w:rsidP="0080002F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C4C0E" wp14:editId="15FE76E0">
                <wp:simplePos x="0" y="0"/>
                <wp:positionH relativeFrom="column">
                  <wp:posOffset>9525</wp:posOffset>
                </wp:positionH>
                <wp:positionV relativeFrom="paragraph">
                  <wp:posOffset>85724</wp:posOffset>
                </wp:positionV>
                <wp:extent cx="2085975" cy="581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33B" w:rsidRDefault="003D533B" w:rsidP="003D533B">
                            <w:pPr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C4C0E" id="Rectangle 11" o:spid="_x0000_s1031" style="position:absolute;margin-left:.75pt;margin-top:6.75pt;width:164.2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" fillcolor="white [3201]" strokecolor="#70ad47 [3209]" strokeweight="1pt">
                <v:textbox>
                  <w:txbxContent>
                    <w:p w:rsidR="003D533B" w:rsidRDefault="003D533B" w:rsidP="003D533B">
                      <w:pPr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</w:p>
    <w:p w:rsidR="00B42DE6" w:rsidRDefault="00A331DB" w:rsidP="00B42DE6">
      <w:pPr>
        <w:tabs>
          <w:tab w:val="left" w:pos="5355"/>
        </w:tabs>
        <w:rPr>
          <w:sz w:val="24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0A12F" wp14:editId="386486A1">
                <wp:simplePos x="0" y="0"/>
                <wp:positionH relativeFrom="margin">
                  <wp:posOffset>9525</wp:posOffset>
                </wp:positionH>
                <wp:positionV relativeFrom="paragraph">
                  <wp:posOffset>445135</wp:posOffset>
                </wp:positionV>
                <wp:extent cx="200025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533B" w:rsidRDefault="003D533B" w:rsidP="003D533B">
                            <w:pPr>
                              <w:jc w:val="center"/>
                            </w:pPr>
                            <w:r>
                              <w:t>Body 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0A12F" id="Rectangle 12" o:spid="_x0000_s1032" style="position:absolute;margin-left:.75pt;margin-top:35.05pt;width:157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" fillcolor="window" strokecolor="#70ad47" strokeweight="1pt">
                <v:textbox>
                  <w:txbxContent>
                    <w:p w:rsidR="003D533B" w:rsidRDefault="003D533B" w:rsidP="003D533B">
                      <w:pPr>
                        <w:jc w:val="center"/>
                      </w:pPr>
                      <w:r>
                        <w:t>Body Paragraph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2DE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F69E2" wp14:editId="1B2DDC6B">
                <wp:simplePos x="0" y="0"/>
                <wp:positionH relativeFrom="column">
                  <wp:posOffset>2228850</wp:posOffset>
                </wp:positionH>
                <wp:positionV relativeFrom="paragraph">
                  <wp:posOffset>40005</wp:posOffset>
                </wp:positionV>
                <wp:extent cx="93345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5F908" id="Straight Arrow Connector 20" o:spid="_x0000_s1026" type="#_x0000_t32" style="position:absolute;margin-left:175.5pt;margin-top:3.15pt;width:73.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42DE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DBC21" wp14:editId="11D70DDD">
                <wp:simplePos x="0" y="0"/>
                <wp:positionH relativeFrom="column">
                  <wp:posOffset>2257425</wp:posOffset>
                </wp:positionH>
                <wp:positionV relativeFrom="paragraph">
                  <wp:posOffset>2354580</wp:posOffset>
                </wp:positionV>
                <wp:extent cx="857250" cy="19050"/>
                <wp:effectExtent l="0" t="5715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4CC2" id="Straight Arrow Connector 19" o:spid="_x0000_s1026" type="#_x0000_t32" style="position:absolute;margin-left:177.75pt;margin-top:185.4pt;width:67.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42DE6" w:rsidRPr="00B42DE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BA2E4" wp14:editId="44E4C2DE">
                <wp:simplePos x="0" y="0"/>
                <wp:positionH relativeFrom="column">
                  <wp:posOffset>2219325</wp:posOffset>
                </wp:positionH>
                <wp:positionV relativeFrom="paragraph">
                  <wp:posOffset>1630680</wp:posOffset>
                </wp:positionV>
                <wp:extent cx="885825" cy="9525"/>
                <wp:effectExtent l="0" t="5715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83A1" id="Straight Arrow Connector 18" o:spid="_x0000_s1026" type="#_x0000_t32" style="position:absolute;margin-left:174.75pt;margin-top:128.4pt;width:69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42DE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4A7C7" wp14:editId="0E7541B5">
                <wp:simplePos x="0" y="0"/>
                <wp:positionH relativeFrom="column">
                  <wp:posOffset>2266950</wp:posOffset>
                </wp:positionH>
                <wp:positionV relativeFrom="paragraph">
                  <wp:posOffset>811530</wp:posOffset>
                </wp:positionV>
                <wp:extent cx="8763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35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8.5pt;margin-top:63.9pt;width:69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42DE6">
        <w:rPr>
          <w:b/>
          <w:sz w:val="28"/>
          <w:szCs w:val="24"/>
        </w:rPr>
        <w:tab/>
      </w:r>
      <w:r w:rsidR="00B42DE6">
        <w:rPr>
          <w:sz w:val="24"/>
          <w:szCs w:val="24"/>
        </w:rPr>
        <w:t>Paraphras</w:t>
      </w:r>
      <w:r>
        <w:rPr>
          <w:sz w:val="24"/>
          <w:szCs w:val="24"/>
        </w:rPr>
        <w:t>e the topic and present your 11</w:t>
      </w:r>
      <w:r w:rsidR="00B42DE6">
        <w:rPr>
          <w:sz w:val="24"/>
          <w:szCs w:val="24"/>
        </w:rPr>
        <w:t xml:space="preserve">                                                                                               opinion</w:t>
      </w:r>
    </w:p>
    <w:p w:rsidR="00B42DE6" w:rsidRDefault="00B42DE6" w:rsidP="00B42DE6">
      <w:pPr>
        <w:rPr>
          <w:sz w:val="24"/>
          <w:szCs w:val="24"/>
        </w:rPr>
      </w:pPr>
    </w:p>
    <w:p w:rsidR="00B42DE6" w:rsidRDefault="00B42DE6" w:rsidP="00B42DE6">
      <w:pPr>
        <w:tabs>
          <w:tab w:val="left" w:pos="5475"/>
        </w:tabs>
        <w:rPr>
          <w:sz w:val="24"/>
          <w:szCs w:val="24"/>
        </w:rPr>
      </w:pPr>
      <w:r>
        <w:rPr>
          <w:sz w:val="24"/>
          <w:szCs w:val="24"/>
        </w:rPr>
        <w:tab/>
        <w:t>Write the first reason (supporting point o                                                                                                   of your opinion</w:t>
      </w:r>
    </w:p>
    <w:p w:rsidR="00B42DE6" w:rsidRDefault="00A331DB" w:rsidP="00B42DE6">
      <w:pPr>
        <w:rPr>
          <w:sz w:val="24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AAAAE" wp14:editId="4512A6CF">
                <wp:simplePos x="0" y="0"/>
                <wp:positionH relativeFrom="column">
                  <wp:posOffset>9525</wp:posOffset>
                </wp:positionH>
                <wp:positionV relativeFrom="paragraph">
                  <wp:posOffset>36195</wp:posOffset>
                </wp:positionV>
                <wp:extent cx="195262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2DE6" w:rsidRDefault="00B42DE6" w:rsidP="00B42DE6">
                            <w:pPr>
                              <w:jc w:val="center"/>
                            </w:pPr>
                            <w:r>
                              <w:t>Body Paragraph 2</w:t>
                            </w:r>
                          </w:p>
                          <w:p w:rsidR="00B42DE6" w:rsidRDefault="00B42DE6" w:rsidP="00B42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AAAE" id="Rectangle 13" o:spid="_x0000_s1033" style="position:absolute;margin-left:.75pt;margin-top:2.85pt;width:153.75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" fillcolor="window" strokecolor="#70ad47" strokeweight="1pt">
                <v:textbox>
                  <w:txbxContent>
                    <w:p w:rsidR="00B42DE6" w:rsidRDefault="00B42DE6" w:rsidP="00B42DE6">
                      <w:pPr>
                        <w:jc w:val="center"/>
                      </w:pPr>
                      <w:r>
                        <w:t>Body Paragraph 2</w:t>
                      </w:r>
                    </w:p>
                    <w:p w:rsidR="00B42DE6" w:rsidRDefault="00B42DE6" w:rsidP="00B42D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42DE6" w:rsidRDefault="00B42DE6" w:rsidP="00B42DE6">
      <w:pPr>
        <w:tabs>
          <w:tab w:val="left" w:pos="5475"/>
        </w:tabs>
        <w:rPr>
          <w:sz w:val="24"/>
          <w:szCs w:val="24"/>
        </w:rPr>
      </w:pPr>
      <w:r>
        <w:rPr>
          <w:sz w:val="24"/>
          <w:szCs w:val="24"/>
        </w:rPr>
        <w:tab/>
        <w:t>Write the second supporting point</w:t>
      </w:r>
    </w:p>
    <w:p w:rsidR="00B42DE6" w:rsidRDefault="00A331DB" w:rsidP="00B42DE6">
      <w:pPr>
        <w:rPr>
          <w:sz w:val="24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1B06EF" wp14:editId="34E60087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1952625" cy="4857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2DE6" w:rsidRDefault="00B42DE6" w:rsidP="00B42DE6">
                            <w:pPr>
                              <w:jc w:val="center"/>
                            </w:pPr>
                            <w: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06EF" id="Rectangle 15" o:spid="_x0000_s1034" style="position:absolute;margin-left:.75pt;margin-top:13.7pt;width:153.75pt;height:3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" fillcolor="window" strokecolor="#70ad47" strokeweight="1pt">
                <v:textbox>
                  <w:txbxContent>
                    <w:p w:rsidR="00B42DE6" w:rsidRDefault="00B42DE6" w:rsidP="00B42DE6">
                      <w:pPr>
                        <w:jc w:val="center"/>
                      </w:pPr>
                      <w:r>
                        <w:t>Conclusion</w:t>
                      </w:r>
                    </w:p>
                  </w:txbxContent>
                </v:textbox>
              </v:rect>
            </w:pict>
          </mc:Fallback>
        </mc:AlternateContent>
      </w:r>
    </w:p>
    <w:p w:rsidR="00B42DE6" w:rsidRDefault="00B42DE6" w:rsidP="00B42DE6">
      <w:pPr>
        <w:tabs>
          <w:tab w:val="left" w:pos="5595"/>
        </w:tabs>
        <w:rPr>
          <w:sz w:val="24"/>
          <w:szCs w:val="24"/>
        </w:rPr>
      </w:pPr>
      <w:r>
        <w:rPr>
          <w:sz w:val="24"/>
          <w:szCs w:val="24"/>
        </w:rPr>
        <w:tab/>
        <w:t>Bri</w:t>
      </w:r>
      <w:r w:rsidR="00A331DB">
        <w:rPr>
          <w:sz w:val="24"/>
          <w:szCs w:val="24"/>
        </w:rPr>
        <w:t xml:space="preserve">efly summarize what you have </w:t>
      </w:r>
      <w:proofErr w:type="spellStart"/>
      <w:r w:rsidR="00A331DB">
        <w:rPr>
          <w:sz w:val="24"/>
          <w:szCs w:val="24"/>
        </w:rPr>
        <w:t>al</w:t>
      </w:r>
      <w:r>
        <w:rPr>
          <w:sz w:val="24"/>
          <w:szCs w:val="24"/>
        </w:rPr>
        <w:t>eady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already written.</w:t>
      </w:r>
    </w:p>
    <w:p w:rsidR="00B42DE6" w:rsidRPr="00B42DE6" w:rsidRDefault="00B42DE6" w:rsidP="00B42DE6">
      <w:pPr>
        <w:rPr>
          <w:sz w:val="24"/>
          <w:szCs w:val="24"/>
        </w:rPr>
      </w:pPr>
    </w:p>
    <w:p w:rsidR="00B42DE6" w:rsidRDefault="00B42DE6" w:rsidP="00B42DE6">
      <w:pPr>
        <w:rPr>
          <w:sz w:val="24"/>
          <w:szCs w:val="24"/>
        </w:rPr>
      </w:pPr>
    </w:p>
    <w:p w:rsidR="00CF71D7" w:rsidRPr="00F814F8" w:rsidRDefault="00B42DE6" w:rsidP="00B42DE6">
      <w:pPr>
        <w:rPr>
          <w:b/>
          <w:sz w:val="28"/>
          <w:szCs w:val="24"/>
        </w:rPr>
      </w:pPr>
      <w:r w:rsidRPr="00F814F8">
        <w:rPr>
          <w:b/>
          <w:sz w:val="28"/>
          <w:szCs w:val="24"/>
        </w:rPr>
        <w:t>Organization of points in the body paragraphs</w:t>
      </w:r>
    </w:p>
    <w:p w:rsidR="00B42DE6" w:rsidRDefault="00B42DE6" w:rsidP="00B42DE6">
      <w:pPr>
        <w:rPr>
          <w:sz w:val="24"/>
          <w:szCs w:val="24"/>
        </w:rPr>
      </w:pPr>
    </w:p>
    <w:p w:rsidR="00B42DE6" w:rsidRPr="00F814F8" w:rsidRDefault="00B42DE6" w:rsidP="00B42DE6">
      <w:pPr>
        <w:rPr>
          <w:b/>
          <w:sz w:val="28"/>
          <w:szCs w:val="24"/>
        </w:rPr>
      </w:pPr>
      <w:r w:rsidRPr="00F814F8">
        <w:rPr>
          <w:b/>
          <w:sz w:val="28"/>
          <w:szCs w:val="24"/>
        </w:rPr>
        <w:t xml:space="preserve">Paragraph </w:t>
      </w:r>
    </w:p>
    <w:p w:rsidR="00B42DE6" w:rsidRDefault="00F814F8" w:rsidP="00B42DE6">
      <w:pPr>
        <w:rPr>
          <w:sz w:val="24"/>
          <w:szCs w:val="24"/>
        </w:rPr>
      </w:pPr>
      <w:r w:rsidRPr="00F814F8">
        <w:rPr>
          <w:b/>
          <w:sz w:val="24"/>
          <w:szCs w:val="24"/>
        </w:rPr>
        <w:t>Sentence 1</w:t>
      </w:r>
      <w:r w:rsidR="00B42DE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</w:t>
      </w:r>
      <w:r w:rsidR="00B42DE6">
        <w:rPr>
          <w:sz w:val="24"/>
          <w:szCs w:val="24"/>
        </w:rPr>
        <w:t>State the reason why you agree/disagree</w:t>
      </w:r>
    </w:p>
    <w:p w:rsidR="00F814F8" w:rsidRDefault="00F814F8" w:rsidP="00B42DE6">
      <w:pPr>
        <w:rPr>
          <w:sz w:val="24"/>
          <w:szCs w:val="24"/>
        </w:rPr>
      </w:pPr>
      <w:r w:rsidRPr="00F814F8">
        <w:rPr>
          <w:b/>
          <w:sz w:val="24"/>
          <w:szCs w:val="24"/>
        </w:rPr>
        <w:t>Sentences 2-3</w:t>
      </w:r>
      <w:r>
        <w:rPr>
          <w:sz w:val="24"/>
          <w:szCs w:val="24"/>
        </w:rPr>
        <w:t xml:space="preserve"> – Explain your reasons for the above</w:t>
      </w:r>
    </w:p>
    <w:p w:rsidR="00F814F8" w:rsidRDefault="00F814F8" w:rsidP="00B42DE6">
      <w:pPr>
        <w:rPr>
          <w:sz w:val="24"/>
          <w:szCs w:val="24"/>
        </w:rPr>
      </w:pPr>
      <w:r w:rsidRPr="00F814F8">
        <w:rPr>
          <w:b/>
          <w:sz w:val="24"/>
          <w:szCs w:val="24"/>
        </w:rPr>
        <w:t>Sentence 4</w:t>
      </w:r>
      <w:r>
        <w:rPr>
          <w:sz w:val="24"/>
          <w:szCs w:val="24"/>
        </w:rPr>
        <w:t xml:space="preserve"> -   give an example</w:t>
      </w:r>
    </w:p>
    <w:p w:rsidR="00A9387E" w:rsidRDefault="00F814F8" w:rsidP="00B42DE6">
      <w:pPr>
        <w:rPr>
          <w:sz w:val="24"/>
          <w:szCs w:val="24"/>
        </w:rPr>
      </w:pPr>
      <w:r w:rsidRPr="00F814F8">
        <w:rPr>
          <w:b/>
          <w:sz w:val="24"/>
          <w:szCs w:val="24"/>
        </w:rPr>
        <w:t>Sentence 5</w:t>
      </w:r>
      <w:r>
        <w:rPr>
          <w:sz w:val="24"/>
          <w:szCs w:val="24"/>
        </w:rPr>
        <w:t xml:space="preserve"> -   Write a short summary of your ideas</w:t>
      </w:r>
    </w:p>
    <w:p w:rsidR="00A9387E" w:rsidRPr="00A9387E" w:rsidRDefault="00A9387E" w:rsidP="00A9387E">
      <w:pPr>
        <w:rPr>
          <w:sz w:val="24"/>
          <w:szCs w:val="24"/>
        </w:rPr>
      </w:pPr>
    </w:p>
    <w:p w:rsidR="00A9387E" w:rsidRPr="00A9387E" w:rsidRDefault="00A9387E" w:rsidP="00A9387E">
      <w:pPr>
        <w:rPr>
          <w:sz w:val="24"/>
          <w:szCs w:val="24"/>
        </w:rPr>
      </w:pPr>
    </w:p>
    <w:p w:rsidR="00A9387E" w:rsidRPr="00A9387E" w:rsidRDefault="00A9387E" w:rsidP="00A9387E">
      <w:pPr>
        <w:rPr>
          <w:sz w:val="24"/>
          <w:szCs w:val="24"/>
        </w:rPr>
      </w:pPr>
    </w:p>
    <w:p w:rsidR="00A9387E" w:rsidRPr="00A9387E" w:rsidRDefault="00A9387E" w:rsidP="00A9387E">
      <w:pPr>
        <w:rPr>
          <w:sz w:val="24"/>
          <w:szCs w:val="24"/>
        </w:rPr>
      </w:pPr>
    </w:p>
    <w:p w:rsidR="00A9387E" w:rsidRDefault="00A9387E" w:rsidP="00A9387E">
      <w:pPr>
        <w:rPr>
          <w:sz w:val="24"/>
          <w:szCs w:val="24"/>
        </w:rPr>
      </w:pPr>
    </w:p>
    <w:p w:rsidR="00F814F8" w:rsidRDefault="00A9387E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9387E" w:rsidRDefault="00A9387E" w:rsidP="00A9387E">
      <w:pPr>
        <w:tabs>
          <w:tab w:val="left" w:pos="1080"/>
        </w:tabs>
        <w:rPr>
          <w:sz w:val="24"/>
          <w:szCs w:val="24"/>
        </w:rPr>
      </w:pPr>
    </w:p>
    <w:p w:rsidR="00A9387E" w:rsidRDefault="00A9387E" w:rsidP="00A9387E">
      <w:pPr>
        <w:tabs>
          <w:tab w:val="left" w:pos="1080"/>
        </w:tabs>
        <w:rPr>
          <w:sz w:val="24"/>
          <w:szCs w:val="24"/>
        </w:rPr>
      </w:pPr>
    </w:p>
    <w:p w:rsidR="00A9387E" w:rsidRDefault="00A9387E" w:rsidP="00A9387E">
      <w:pPr>
        <w:tabs>
          <w:tab w:val="left" w:pos="1080"/>
        </w:tabs>
        <w:rPr>
          <w:b/>
          <w:sz w:val="32"/>
          <w:szCs w:val="24"/>
        </w:rPr>
      </w:pPr>
      <w:r w:rsidRPr="00916099">
        <w:rPr>
          <w:b/>
          <w:sz w:val="32"/>
          <w:szCs w:val="24"/>
        </w:rPr>
        <w:t>IELTS Writing Task 2</w:t>
      </w:r>
      <w:r w:rsidR="00916099">
        <w:rPr>
          <w:b/>
          <w:sz w:val="32"/>
          <w:szCs w:val="24"/>
        </w:rPr>
        <w:t xml:space="preserve"> – The Academic Essay (250 words)</w:t>
      </w:r>
    </w:p>
    <w:p w:rsidR="00916099" w:rsidRPr="00916099" w:rsidRDefault="00916099" w:rsidP="00A9387E">
      <w:pPr>
        <w:tabs>
          <w:tab w:val="left" w:pos="1080"/>
        </w:tabs>
        <w:rPr>
          <w:b/>
          <w:sz w:val="28"/>
          <w:szCs w:val="24"/>
        </w:rPr>
      </w:pPr>
      <w:r w:rsidRPr="00916099">
        <w:rPr>
          <w:b/>
          <w:sz w:val="28"/>
          <w:szCs w:val="24"/>
        </w:rPr>
        <w:t>Fill in the formula</w:t>
      </w:r>
    </w:p>
    <w:p w:rsidR="002A6571" w:rsidRDefault="002A6571" w:rsidP="00A9387E">
      <w:pPr>
        <w:tabs>
          <w:tab w:val="left" w:pos="1080"/>
        </w:tabs>
        <w:rPr>
          <w:sz w:val="24"/>
          <w:szCs w:val="24"/>
        </w:rPr>
      </w:pPr>
      <w:r w:rsidRPr="00916099">
        <w:rPr>
          <w:b/>
          <w:sz w:val="24"/>
          <w:szCs w:val="24"/>
        </w:rPr>
        <w:t>Introduction:</w:t>
      </w:r>
      <w:r>
        <w:rPr>
          <w:sz w:val="24"/>
          <w:szCs w:val="24"/>
        </w:rPr>
        <w:t xml:space="preserve">  Element 1 …………………………………………………………………………………………</w:t>
      </w:r>
    </w:p>
    <w:p w:rsidR="002A6571" w:rsidRDefault="002A6571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Element 2 …………………………………………………………………………………………</w:t>
      </w:r>
    </w:p>
    <w:p w:rsidR="002A6571" w:rsidRDefault="002A6571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Element </w:t>
      </w:r>
      <w:proofErr w:type="gramStart"/>
      <w:r>
        <w:rPr>
          <w:sz w:val="24"/>
          <w:szCs w:val="24"/>
        </w:rPr>
        <w:t>3  …</w:t>
      </w:r>
      <w:proofErr w:type="gramEnd"/>
      <w:r>
        <w:rPr>
          <w:sz w:val="24"/>
          <w:szCs w:val="24"/>
        </w:rPr>
        <w:t>………………………………………………………………………………………</w:t>
      </w: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  <w:r w:rsidRPr="00916099">
        <w:rPr>
          <w:b/>
          <w:sz w:val="24"/>
          <w:szCs w:val="24"/>
        </w:rPr>
        <w:t>Body paragraphs</w:t>
      </w:r>
      <w:r>
        <w:rPr>
          <w:sz w:val="24"/>
          <w:szCs w:val="24"/>
        </w:rPr>
        <w:t>: Element 1 ……………………………………………………………………………………</w:t>
      </w: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  <w:r w:rsidRPr="00916099">
        <w:rPr>
          <w:b/>
          <w:sz w:val="24"/>
          <w:szCs w:val="24"/>
        </w:rPr>
        <w:t xml:space="preserve">  2 to 3</w:t>
      </w:r>
      <w:r>
        <w:rPr>
          <w:sz w:val="24"/>
          <w:szCs w:val="24"/>
        </w:rPr>
        <w:t xml:space="preserve">                     Element 2 …………………………………………………………………………………….</w:t>
      </w:r>
    </w:p>
    <w:p w:rsidR="002A6571" w:rsidRDefault="00916099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…………………………………………………………………………………….</w:t>
      </w:r>
    </w:p>
    <w:p w:rsidR="002A6571" w:rsidRDefault="00916099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……………………………………………………………………………………</w:t>
      </w: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Element 3 ………………………………………………………………………………….</w:t>
      </w: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  <w:r w:rsidRPr="00916099">
        <w:rPr>
          <w:b/>
          <w:sz w:val="24"/>
          <w:szCs w:val="24"/>
        </w:rPr>
        <w:t>Conclusion:</w:t>
      </w:r>
      <w:r>
        <w:rPr>
          <w:sz w:val="24"/>
          <w:szCs w:val="24"/>
        </w:rPr>
        <w:t xml:space="preserve">  Element 1 …………………………………………………………………..</w:t>
      </w:r>
    </w:p>
    <w:p w:rsidR="00916099" w:rsidRDefault="00916099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Element 2 …………………………………………………………………..</w:t>
      </w:r>
    </w:p>
    <w:p w:rsidR="002A6571" w:rsidRDefault="002A6571" w:rsidP="00A9387E">
      <w:pPr>
        <w:tabs>
          <w:tab w:val="left" w:pos="1080"/>
        </w:tabs>
        <w:rPr>
          <w:sz w:val="24"/>
          <w:szCs w:val="24"/>
        </w:rPr>
      </w:pPr>
    </w:p>
    <w:p w:rsidR="002D555D" w:rsidRDefault="002D555D" w:rsidP="00A9387E">
      <w:pPr>
        <w:tabs>
          <w:tab w:val="left" w:pos="1080"/>
        </w:tabs>
        <w:rPr>
          <w:sz w:val="24"/>
          <w:szCs w:val="24"/>
        </w:rPr>
      </w:pPr>
    </w:p>
    <w:p w:rsidR="00A9387E" w:rsidRPr="002D555D" w:rsidRDefault="00A9387E" w:rsidP="00A9387E">
      <w:pPr>
        <w:tabs>
          <w:tab w:val="left" w:pos="1080"/>
        </w:tabs>
        <w:rPr>
          <w:b/>
          <w:sz w:val="24"/>
          <w:szCs w:val="24"/>
        </w:rPr>
      </w:pPr>
      <w:r w:rsidRPr="002D555D">
        <w:rPr>
          <w:b/>
          <w:sz w:val="24"/>
          <w:szCs w:val="24"/>
        </w:rPr>
        <w:t>Model Answer</w:t>
      </w:r>
    </w:p>
    <w:p w:rsidR="00A9387E" w:rsidRPr="008A2852" w:rsidRDefault="00EB56E6" w:rsidP="00A9387E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 bigger</w:t>
      </w:r>
      <w:r w:rsidR="00A9387E" w:rsidRPr="008A2852">
        <w:rPr>
          <w:b/>
          <w:sz w:val="24"/>
          <w:szCs w:val="24"/>
        </w:rPr>
        <w:t xml:space="preserve"> salary is</w:t>
      </w:r>
      <w:r w:rsidR="008A2852" w:rsidRPr="008A2852">
        <w:rPr>
          <w:b/>
          <w:sz w:val="24"/>
          <w:szCs w:val="24"/>
        </w:rPr>
        <w:t xml:space="preserve"> much more important than job satisfaction. </w:t>
      </w:r>
    </w:p>
    <w:p w:rsidR="008A2852" w:rsidRDefault="008A2852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Do you agree or disagree</w:t>
      </w:r>
      <w:proofErr w:type="gramStart"/>
      <w:r>
        <w:rPr>
          <w:sz w:val="24"/>
          <w:szCs w:val="24"/>
        </w:rPr>
        <w:t>?.</w:t>
      </w:r>
      <w:proofErr w:type="gramEnd"/>
      <w:r>
        <w:rPr>
          <w:sz w:val="24"/>
          <w:szCs w:val="24"/>
        </w:rPr>
        <w:t xml:space="preserve"> Provide examples if necessary. Write at least 250 words.</w:t>
      </w:r>
    </w:p>
    <w:p w:rsidR="008A2852" w:rsidRDefault="008A2852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8A285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Opinion: Big salary is more important</w:t>
      </w:r>
    </w:p>
    <w:p w:rsidR="008A2852" w:rsidRPr="00AE6423" w:rsidRDefault="008A2852" w:rsidP="00AE642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 w:rsidRPr="00AE6423">
        <w:rPr>
          <w:sz w:val="24"/>
          <w:szCs w:val="24"/>
        </w:rPr>
        <w:t>Having a job with a high salary makes people feel satisfied regardless of   the    job they do</w:t>
      </w:r>
    </w:p>
    <w:p w:rsidR="008A2852" w:rsidRDefault="008A2852" w:rsidP="00AE642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 w:rsidRPr="00AE6423">
        <w:rPr>
          <w:sz w:val="24"/>
          <w:szCs w:val="24"/>
        </w:rPr>
        <w:t>Money is essential for survival and good living</w:t>
      </w:r>
    </w:p>
    <w:p w:rsidR="002D555D" w:rsidRDefault="002D555D" w:rsidP="002D555D">
      <w:pPr>
        <w:pStyle w:val="ListParagraph"/>
        <w:tabs>
          <w:tab w:val="left" w:pos="1080"/>
        </w:tabs>
        <w:ind w:left="1800"/>
        <w:rPr>
          <w:sz w:val="24"/>
          <w:szCs w:val="24"/>
        </w:rPr>
      </w:pPr>
    </w:p>
    <w:p w:rsidR="00AE6423" w:rsidRDefault="00AE6423" w:rsidP="00AE6423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AE64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Opinion: Jo satisfaction is more important</w:t>
      </w:r>
    </w:p>
    <w:p w:rsidR="00AE6423" w:rsidRPr="00AE6423" w:rsidRDefault="00AE6423" w:rsidP="00AE6423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AE6423">
        <w:rPr>
          <w:sz w:val="24"/>
          <w:szCs w:val="24"/>
        </w:rPr>
        <w:t>Job satisfaction gives you a sense of fulfillment and makes you more productive</w:t>
      </w:r>
    </w:p>
    <w:p w:rsidR="00AE6423" w:rsidRPr="00AE6423" w:rsidRDefault="00AE6423" w:rsidP="00AE6423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AE6423">
        <w:rPr>
          <w:sz w:val="24"/>
          <w:szCs w:val="24"/>
        </w:rPr>
        <w:t>Doing what you like keeps you motivated and therefore leads to career growth and success</w:t>
      </w:r>
    </w:p>
    <w:p w:rsidR="00AE6423" w:rsidRPr="00AE6423" w:rsidRDefault="00AE6423" w:rsidP="00AE6423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  <w:szCs w:val="24"/>
        </w:rPr>
      </w:pPr>
      <w:r w:rsidRPr="00AE6423">
        <w:rPr>
          <w:sz w:val="24"/>
          <w:szCs w:val="24"/>
        </w:rPr>
        <w:lastRenderedPageBreak/>
        <w:t>Money can’t buy happiness and it’s more pleasant to pursue what you’re interested in.</w:t>
      </w:r>
    </w:p>
    <w:p w:rsidR="00E74F78" w:rsidRDefault="00E74F78" w:rsidP="00A9387E">
      <w:pPr>
        <w:tabs>
          <w:tab w:val="left" w:pos="1080"/>
        </w:tabs>
        <w:rPr>
          <w:sz w:val="24"/>
          <w:szCs w:val="24"/>
        </w:rPr>
      </w:pPr>
    </w:p>
    <w:p w:rsidR="00E74F78" w:rsidRDefault="00E74F78" w:rsidP="00A9387E">
      <w:pPr>
        <w:tabs>
          <w:tab w:val="left" w:pos="1080"/>
        </w:tabs>
        <w:rPr>
          <w:sz w:val="24"/>
          <w:szCs w:val="24"/>
        </w:rPr>
      </w:pPr>
    </w:p>
    <w:p w:rsidR="00E74F78" w:rsidRDefault="00E74F78" w:rsidP="00A9387E">
      <w:pPr>
        <w:tabs>
          <w:tab w:val="left" w:pos="1080"/>
        </w:tabs>
        <w:rPr>
          <w:sz w:val="24"/>
          <w:szCs w:val="24"/>
        </w:rPr>
      </w:pPr>
    </w:p>
    <w:p w:rsidR="00E74F78" w:rsidRDefault="00E74F78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-Your neutral background sentence should be a general unbiased approach based on the topic which you intend to address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 You can either start with the subject itself or be creative and thoughtful.</w:t>
      </w:r>
    </w:p>
    <w:p w:rsidR="008A2852" w:rsidRDefault="00E74F78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54E13">
        <w:rPr>
          <w:sz w:val="24"/>
          <w:szCs w:val="24"/>
        </w:rPr>
        <w:t xml:space="preserve">To start </w:t>
      </w:r>
      <w:r w:rsidR="00D54E13" w:rsidRPr="00962552">
        <w:rPr>
          <w:b/>
          <w:sz w:val="24"/>
          <w:szCs w:val="24"/>
        </w:rPr>
        <w:t>paraphrasing</w:t>
      </w:r>
      <w:r w:rsidR="00D54E13">
        <w:rPr>
          <w:sz w:val="24"/>
          <w:szCs w:val="24"/>
        </w:rPr>
        <w:t>, you can use the following expressions</w:t>
      </w:r>
    </w:p>
    <w:p w:rsidR="00D54E13" w:rsidRDefault="00E74F78" w:rsidP="00A9387E">
      <w:pPr>
        <w:tabs>
          <w:tab w:val="left" w:pos="1080"/>
        </w:tabs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="00962552" w:rsidRPr="00962552">
        <w:rPr>
          <w:b/>
          <w:sz w:val="24"/>
          <w:szCs w:val="24"/>
        </w:rPr>
        <w:t>Introduction:</w:t>
      </w:r>
      <w:r w:rsidR="00962552">
        <w:rPr>
          <w:sz w:val="24"/>
          <w:szCs w:val="24"/>
        </w:rPr>
        <w:t xml:space="preserve"> (Introductory expressions) </w:t>
      </w:r>
      <w:r w:rsidR="00D54E13">
        <w:rPr>
          <w:sz w:val="24"/>
          <w:szCs w:val="24"/>
        </w:rPr>
        <w:t>It is argued that……………..</w:t>
      </w:r>
    </w:p>
    <w:p w:rsidR="00D54E13" w:rsidRDefault="00D54E13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It is considered that…………………</w:t>
      </w:r>
      <w:proofErr w:type="gramStart"/>
      <w:r>
        <w:rPr>
          <w:sz w:val="24"/>
          <w:szCs w:val="24"/>
        </w:rPr>
        <w:t>.</w:t>
      </w:r>
      <w:r w:rsidR="00962552">
        <w:rPr>
          <w:sz w:val="24"/>
          <w:szCs w:val="24"/>
        </w:rPr>
        <w:t>/</w:t>
      </w:r>
      <w:proofErr w:type="gramEnd"/>
      <w:r w:rsidR="00962552">
        <w:rPr>
          <w:sz w:val="24"/>
          <w:szCs w:val="24"/>
        </w:rPr>
        <w:t xml:space="preserve"> </w:t>
      </w:r>
    </w:p>
    <w:p w:rsidR="00D54E13" w:rsidRDefault="00D54E13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It is thought that……………………</w:t>
      </w:r>
      <w:r w:rsidR="00962552">
        <w:rPr>
          <w:sz w:val="24"/>
          <w:szCs w:val="24"/>
        </w:rPr>
        <w:t>/</w:t>
      </w:r>
    </w:p>
    <w:p w:rsidR="00962552" w:rsidRDefault="00962552" w:rsidP="00A9387E">
      <w:pPr>
        <w:tabs>
          <w:tab w:val="left" w:pos="1080"/>
        </w:tabs>
        <w:rPr>
          <w:sz w:val="24"/>
          <w:szCs w:val="24"/>
        </w:rPr>
      </w:pPr>
    </w:p>
    <w:p w:rsidR="00040AAC" w:rsidRDefault="00040AAC" w:rsidP="00A9387E">
      <w:pPr>
        <w:tabs>
          <w:tab w:val="left" w:pos="1080"/>
        </w:tabs>
        <w:rPr>
          <w:sz w:val="24"/>
          <w:szCs w:val="24"/>
        </w:rPr>
      </w:pPr>
    </w:p>
    <w:p w:rsidR="00040AAC" w:rsidRPr="00962552" w:rsidRDefault="00962552" w:rsidP="00962552">
      <w:pPr>
        <w:pStyle w:val="ListParagraph"/>
        <w:numPr>
          <w:ilvl w:val="0"/>
          <w:numId w:val="7"/>
        </w:numPr>
        <w:tabs>
          <w:tab w:val="left" w:pos="1080"/>
        </w:tabs>
        <w:rPr>
          <w:sz w:val="24"/>
          <w:szCs w:val="24"/>
        </w:rPr>
      </w:pPr>
      <w:r w:rsidRPr="00962552">
        <w:rPr>
          <w:b/>
          <w:sz w:val="24"/>
          <w:szCs w:val="24"/>
        </w:rPr>
        <w:t>Paragraph A</w:t>
      </w:r>
      <w:r>
        <w:rPr>
          <w:b/>
          <w:sz w:val="24"/>
          <w:szCs w:val="24"/>
        </w:rPr>
        <w:t xml:space="preserve">: </w:t>
      </w:r>
      <w:r w:rsidR="00040AAC" w:rsidRPr="00962552">
        <w:rPr>
          <w:sz w:val="24"/>
          <w:szCs w:val="24"/>
        </w:rPr>
        <w:t>Firstly,</w:t>
      </w:r>
    </w:p>
    <w:p w:rsidR="00040AAC" w:rsidRDefault="00962552" w:rsidP="00962552">
      <w:pPr>
        <w:pStyle w:val="ListParagraph"/>
        <w:numPr>
          <w:ilvl w:val="0"/>
          <w:numId w:val="8"/>
        </w:numPr>
        <w:tabs>
          <w:tab w:val="left" w:pos="1080"/>
        </w:tabs>
        <w:rPr>
          <w:sz w:val="24"/>
          <w:szCs w:val="24"/>
        </w:rPr>
      </w:pPr>
      <w:r w:rsidRPr="00962552">
        <w:rPr>
          <w:b/>
          <w:sz w:val="24"/>
          <w:szCs w:val="24"/>
        </w:rPr>
        <w:t>Paragraph B</w:t>
      </w:r>
      <w:r>
        <w:rPr>
          <w:b/>
          <w:sz w:val="24"/>
          <w:szCs w:val="24"/>
        </w:rPr>
        <w:t xml:space="preserve">:  </w:t>
      </w:r>
      <w:proofErr w:type="gramStart"/>
      <w:r w:rsidR="00040AAC" w:rsidRPr="00962552">
        <w:rPr>
          <w:sz w:val="24"/>
          <w:szCs w:val="24"/>
        </w:rPr>
        <w:t>Secondly, …………………</w:t>
      </w:r>
      <w:proofErr w:type="gramEnd"/>
      <w:r w:rsidR="00040AAC" w:rsidRPr="00962552">
        <w:rPr>
          <w:sz w:val="24"/>
          <w:szCs w:val="24"/>
        </w:rPr>
        <w:t xml:space="preserve"> therefore…</w:t>
      </w:r>
    </w:p>
    <w:p w:rsidR="009F6042" w:rsidRDefault="009F6042" w:rsidP="009F6042">
      <w:pPr>
        <w:pStyle w:val="ListParagraph"/>
        <w:tabs>
          <w:tab w:val="left" w:pos="1080"/>
        </w:tabs>
        <w:rPr>
          <w:sz w:val="24"/>
          <w:szCs w:val="24"/>
        </w:rPr>
      </w:pPr>
    </w:p>
    <w:p w:rsidR="00E74F78" w:rsidRPr="00E74F78" w:rsidRDefault="00E74F78" w:rsidP="00E74F78">
      <w:pPr>
        <w:pStyle w:val="ListParagraph"/>
        <w:numPr>
          <w:ilvl w:val="0"/>
          <w:numId w:val="9"/>
        </w:numPr>
        <w:tabs>
          <w:tab w:val="left" w:pos="1080"/>
        </w:tabs>
        <w:rPr>
          <w:b/>
          <w:sz w:val="28"/>
          <w:szCs w:val="24"/>
        </w:rPr>
      </w:pPr>
      <w:r w:rsidRPr="00E74F78">
        <w:rPr>
          <w:b/>
          <w:sz w:val="28"/>
          <w:szCs w:val="24"/>
        </w:rPr>
        <w:t xml:space="preserve">You need to focus on </w:t>
      </w:r>
      <w:r w:rsidR="009F6042" w:rsidRPr="00E74F78">
        <w:rPr>
          <w:b/>
          <w:sz w:val="28"/>
          <w:szCs w:val="24"/>
        </w:rPr>
        <w:t>using linking</w:t>
      </w:r>
      <w:r w:rsidRPr="00E74F78">
        <w:rPr>
          <w:b/>
          <w:sz w:val="28"/>
          <w:szCs w:val="24"/>
        </w:rPr>
        <w:t xml:space="preserve"> devices in your essay…</w:t>
      </w:r>
    </w:p>
    <w:p w:rsidR="00962552" w:rsidRDefault="00962552" w:rsidP="00A9387E">
      <w:pPr>
        <w:tabs>
          <w:tab w:val="left" w:pos="1080"/>
        </w:tabs>
        <w:rPr>
          <w:sz w:val="24"/>
          <w:szCs w:val="24"/>
        </w:rPr>
      </w:pPr>
    </w:p>
    <w:p w:rsidR="00962552" w:rsidRPr="00962552" w:rsidRDefault="00962552" w:rsidP="00962552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24"/>
          <w:szCs w:val="24"/>
        </w:rPr>
      </w:pPr>
      <w:r w:rsidRPr="00962552">
        <w:rPr>
          <w:b/>
          <w:sz w:val="24"/>
          <w:szCs w:val="24"/>
        </w:rPr>
        <w:t xml:space="preserve">Providing examples:   </w:t>
      </w:r>
      <w:r>
        <w:rPr>
          <w:sz w:val="24"/>
          <w:szCs w:val="24"/>
        </w:rPr>
        <w:t xml:space="preserve">For example/ for instance/ a case in point </w:t>
      </w:r>
      <w:proofErr w:type="gramStart"/>
      <w:r>
        <w:rPr>
          <w:sz w:val="24"/>
          <w:szCs w:val="24"/>
        </w:rPr>
        <w:t>is,……………………</w:t>
      </w:r>
      <w:proofErr w:type="gramEnd"/>
    </w:p>
    <w:p w:rsidR="00962552" w:rsidRDefault="00962552" w:rsidP="00A9387E">
      <w:pPr>
        <w:tabs>
          <w:tab w:val="left" w:pos="1080"/>
        </w:tabs>
        <w:rPr>
          <w:sz w:val="24"/>
          <w:szCs w:val="24"/>
        </w:rPr>
      </w:pPr>
    </w:p>
    <w:p w:rsidR="00962552" w:rsidRDefault="00962552" w:rsidP="00A9387E">
      <w:pPr>
        <w:tabs>
          <w:tab w:val="left" w:pos="1080"/>
        </w:tabs>
        <w:rPr>
          <w:sz w:val="24"/>
          <w:szCs w:val="24"/>
        </w:rPr>
      </w:pPr>
    </w:p>
    <w:p w:rsidR="00040AAC" w:rsidRPr="00962552" w:rsidRDefault="00962552" w:rsidP="00962552">
      <w:pPr>
        <w:pStyle w:val="ListParagraph"/>
        <w:numPr>
          <w:ilvl w:val="0"/>
          <w:numId w:val="5"/>
        </w:numPr>
        <w:tabs>
          <w:tab w:val="left" w:pos="1080"/>
        </w:tabs>
        <w:rPr>
          <w:sz w:val="24"/>
          <w:szCs w:val="24"/>
        </w:rPr>
      </w:pPr>
      <w:r w:rsidRPr="00962552">
        <w:rPr>
          <w:b/>
          <w:sz w:val="24"/>
          <w:szCs w:val="24"/>
        </w:rPr>
        <w:t>Conclusion</w:t>
      </w:r>
      <w:r w:rsidRPr="00962552">
        <w:rPr>
          <w:sz w:val="24"/>
          <w:szCs w:val="24"/>
        </w:rPr>
        <w:t xml:space="preserve">: </w:t>
      </w:r>
      <w:r w:rsidR="00040AAC" w:rsidRPr="00962552">
        <w:rPr>
          <w:sz w:val="24"/>
          <w:szCs w:val="24"/>
        </w:rPr>
        <w:t>To conclude</w:t>
      </w:r>
    </w:p>
    <w:p w:rsidR="00040AAC" w:rsidRDefault="00962552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040AAC">
        <w:rPr>
          <w:sz w:val="24"/>
          <w:szCs w:val="24"/>
        </w:rPr>
        <w:t>In conclusion</w:t>
      </w:r>
    </w:p>
    <w:p w:rsidR="00040AAC" w:rsidRDefault="00962552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040AAC">
        <w:rPr>
          <w:sz w:val="24"/>
          <w:szCs w:val="24"/>
        </w:rPr>
        <w:t>To sum up</w:t>
      </w:r>
    </w:p>
    <w:p w:rsidR="00040AAC" w:rsidRDefault="00962552" w:rsidP="00A9387E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040AAC">
        <w:rPr>
          <w:sz w:val="24"/>
          <w:szCs w:val="24"/>
        </w:rPr>
        <w:t>To summarize                +   Restate your opinion + restate two reasons</w:t>
      </w: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9F6042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76257B" w:rsidRDefault="0076257B" w:rsidP="00586570">
      <w:pPr>
        <w:tabs>
          <w:tab w:val="left" w:pos="1080"/>
        </w:tabs>
        <w:jc w:val="both"/>
        <w:rPr>
          <w:b/>
          <w:sz w:val="36"/>
          <w:szCs w:val="24"/>
        </w:rPr>
      </w:pPr>
    </w:p>
    <w:p w:rsidR="00040AAC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  <w:r w:rsidRPr="009F6042">
        <w:rPr>
          <w:b/>
          <w:sz w:val="36"/>
          <w:szCs w:val="24"/>
        </w:rPr>
        <w:t xml:space="preserve">Model </w:t>
      </w:r>
      <w:r w:rsidR="0087393B" w:rsidRPr="009F6042">
        <w:rPr>
          <w:b/>
          <w:sz w:val="36"/>
          <w:szCs w:val="24"/>
        </w:rPr>
        <w:t>Answer</w:t>
      </w:r>
      <w:r w:rsidRPr="009F6042">
        <w:rPr>
          <w:b/>
          <w:sz w:val="32"/>
          <w:szCs w:val="24"/>
        </w:rPr>
        <w:t xml:space="preserve"> </w:t>
      </w:r>
      <w:r>
        <w:rPr>
          <w:b/>
          <w:sz w:val="24"/>
          <w:szCs w:val="24"/>
        </w:rPr>
        <w:t>(Please note that this is just one approach out of several other possible approaches)</w:t>
      </w:r>
    </w:p>
    <w:p w:rsidR="009F6042" w:rsidRPr="0087393B" w:rsidRDefault="009F6042" w:rsidP="00586570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F10C27" w:rsidRDefault="00916099" w:rsidP="00586570">
      <w:pPr>
        <w:tabs>
          <w:tab w:val="left" w:pos="1080"/>
        </w:tabs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The career of an individual plays a key role in determining the quality of life as well as personal gratification. </w:t>
      </w:r>
      <w:r w:rsidR="00F10C27" w:rsidRPr="0087393B">
        <w:rPr>
          <w:b/>
          <w:sz w:val="24"/>
          <w:szCs w:val="24"/>
        </w:rPr>
        <w:t>It is often argued that</w:t>
      </w:r>
      <w:r w:rsidR="00EB5447">
        <w:rPr>
          <w:sz w:val="24"/>
          <w:szCs w:val="24"/>
        </w:rPr>
        <w:t xml:space="preserve">/ </w:t>
      </w:r>
      <w:proofErr w:type="gramStart"/>
      <w:r w:rsidR="00EB5447" w:rsidRPr="00EB5447">
        <w:rPr>
          <w:b/>
          <w:sz w:val="24"/>
          <w:szCs w:val="24"/>
        </w:rPr>
        <w:t>It</w:t>
      </w:r>
      <w:proofErr w:type="gramEnd"/>
      <w:r w:rsidR="00EB5447" w:rsidRPr="00EB5447">
        <w:rPr>
          <w:b/>
          <w:sz w:val="24"/>
          <w:szCs w:val="24"/>
        </w:rPr>
        <w:t xml:space="preserve"> is believed that/ It often identified that</w:t>
      </w:r>
      <w:r w:rsidR="00EB5447">
        <w:rPr>
          <w:sz w:val="24"/>
          <w:szCs w:val="24"/>
        </w:rPr>
        <w:t xml:space="preserve"> </w:t>
      </w:r>
      <w:r w:rsidR="00F10C27">
        <w:rPr>
          <w:sz w:val="24"/>
          <w:szCs w:val="24"/>
        </w:rPr>
        <w:t xml:space="preserve">it is more advantageous to choose a job with high </w:t>
      </w:r>
      <w:r w:rsidR="00F10C27" w:rsidRPr="0087393B">
        <w:rPr>
          <w:sz w:val="24"/>
          <w:szCs w:val="24"/>
          <w:u w:val="single"/>
        </w:rPr>
        <w:t>remuneration</w:t>
      </w:r>
      <w:r w:rsidR="00F10C27">
        <w:rPr>
          <w:sz w:val="24"/>
          <w:szCs w:val="24"/>
        </w:rPr>
        <w:t xml:space="preserve"> </w:t>
      </w:r>
      <w:r w:rsidR="00EB5447">
        <w:rPr>
          <w:sz w:val="24"/>
          <w:szCs w:val="24"/>
        </w:rPr>
        <w:t>even if it doesn’t appeal to a person</w:t>
      </w:r>
      <w:r w:rsidR="00F10C27">
        <w:rPr>
          <w:sz w:val="24"/>
          <w:szCs w:val="24"/>
        </w:rPr>
        <w:t xml:space="preserve"> at all. </w:t>
      </w:r>
      <w:r w:rsidR="00F10C27" w:rsidRPr="0087393B">
        <w:rPr>
          <w:b/>
          <w:sz w:val="24"/>
          <w:szCs w:val="24"/>
          <w:u w:val="single"/>
        </w:rPr>
        <w:t>I completely disagree with this opinion</w:t>
      </w:r>
      <w:r>
        <w:rPr>
          <w:sz w:val="24"/>
          <w:szCs w:val="24"/>
        </w:rPr>
        <w:t xml:space="preserve"> </w:t>
      </w:r>
      <w:r w:rsidR="0062057C">
        <w:rPr>
          <w:sz w:val="24"/>
          <w:szCs w:val="24"/>
        </w:rPr>
        <w:t>since</w:t>
      </w:r>
      <w:r w:rsidR="0062057C">
        <w:rPr>
          <w:b/>
          <w:i/>
          <w:sz w:val="24"/>
          <w:szCs w:val="24"/>
        </w:rPr>
        <w:t xml:space="preserve"> </w:t>
      </w:r>
      <w:r w:rsidR="0062057C" w:rsidRPr="0087393B">
        <w:rPr>
          <w:b/>
          <w:i/>
          <w:sz w:val="24"/>
          <w:szCs w:val="24"/>
        </w:rPr>
        <w:t>job</w:t>
      </w:r>
      <w:r w:rsidR="00EB1552" w:rsidRPr="0087393B">
        <w:rPr>
          <w:b/>
          <w:i/>
          <w:sz w:val="24"/>
          <w:szCs w:val="24"/>
        </w:rPr>
        <w:t xml:space="preserve"> satisfaction is much more important than </w:t>
      </w:r>
      <w:r w:rsidR="003344B8" w:rsidRPr="0087393B">
        <w:rPr>
          <w:b/>
          <w:i/>
          <w:sz w:val="24"/>
          <w:szCs w:val="24"/>
        </w:rPr>
        <w:t>money</w:t>
      </w:r>
      <w:r w:rsidR="0062057C">
        <w:rPr>
          <w:b/>
          <w:i/>
          <w:sz w:val="24"/>
          <w:szCs w:val="24"/>
        </w:rPr>
        <w:t xml:space="preserve"> in life, which will</w:t>
      </w:r>
      <w:r w:rsidR="00EB5447">
        <w:rPr>
          <w:b/>
          <w:i/>
          <w:sz w:val="24"/>
          <w:szCs w:val="24"/>
        </w:rPr>
        <w:t xml:space="preserve"> be the discussion of this essay.</w:t>
      </w:r>
    </w:p>
    <w:p w:rsidR="00A137D0" w:rsidRPr="009322F1" w:rsidRDefault="0020667C" w:rsidP="00586570">
      <w:pPr>
        <w:tabs>
          <w:tab w:val="left" w:pos="1080"/>
        </w:tabs>
        <w:jc w:val="both"/>
        <w:rPr>
          <w:rStyle w:val="SubtleEmphasis"/>
        </w:rPr>
      </w:pPr>
      <w:r w:rsidRPr="0087393B">
        <w:rPr>
          <w:b/>
          <w:sz w:val="24"/>
          <w:szCs w:val="24"/>
        </w:rPr>
        <w:t>Firstly,</w:t>
      </w:r>
      <w:r>
        <w:rPr>
          <w:sz w:val="24"/>
          <w:szCs w:val="24"/>
        </w:rPr>
        <w:t xml:space="preserve"> it is </w:t>
      </w:r>
      <w:r w:rsidR="00091B27">
        <w:rPr>
          <w:sz w:val="24"/>
          <w:szCs w:val="24"/>
        </w:rPr>
        <w:t xml:space="preserve">believed that </w:t>
      </w:r>
      <w:r>
        <w:rPr>
          <w:sz w:val="24"/>
          <w:szCs w:val="24"/>
        </w:rPr>
        <w:t xml:space="preserve">every </w:t>
      </w:r>
      <w:r w:rsidRPr="0062057C">
        <w:rPr>
          <w:rStyle w:val="SubtleEmphasis"/>
          <w:i w:val="0"/>
          <w:color w:val="auto"/>
        </w:rPr>
        <w:t>individual</w:t>
      </w:r>
      <w:r w:rsidRPr="0062057C">
        <w:rPr>
          <w:i/>
          <w:sz w:val="24"/>
          <w:szCs w:val="24"/>
        </w:rPr>
        <w:t xml:space="preserve"> </w:t>
      </w:r>
      <w:r w:rsidR="00091B27">
        <w:rPr>
          <w:sz w:val="24"/>
          <w:szCs w:val="24"/>
        </w:rPr>
        <w:t>has a vocation for the right career which will motivate and inspire him to become a successful professional in the chosen field. When individuals truly find their groove they will become more innovative and creative in what they do which will help him to build a confident personality and gain rewards than those who prioritized money in their life.</w:t>
      </w:r>
      <w:r w:rsidR="004A7EA6">
        <w:rPr>
          <w:sz w:val="24"/>
          <w:szCs w:val="24"/>
        </w:rPr>
        <w:t xml:space="preserve"> </w:t>
      </w:r>
      <w:r w:rsidR="004A7EA6" w:rsidRPr="0087393B">
        <w:rPr>
          <w:b/>
          <w:sz w:val="24"/>
          <w:szCs w:val="24"/>
        </w:rPr>
        <w:t>A case in point</w:t>
      </w:r>
      <w:r w:rsidR="004A7EA6">
        <w:rPr>
          <w:sz w:val="24"/>
          <w:szCs w:val="24"/>
        </w:rPr>
        <w:t xml:space="preserve"> is Henry Miller who decided to love his everyday job despite a good wage and ventured to become a writer. After a very tumultuous time in his life he became one of the most famous and well-paid authors of the twentieth century.</w:t>
      </w:r>
    </w:p>
    <w:p w:rsidR="004A7EA6" w:rsidRDefault="004A7EA6" w:rsidP="00586570">
      <w:pPr>
        <w:tabs>
          <w:tab w:val="left" w:pos="1080"/>
        </w:tabs>
        <w:jc w:val="both"/>
        <w:rPr>
          <w:sz w:val="24"/>
          <w:szCs w:val="24"/>
        </w:rPr>
      </w:pPr>
      <w:r w:rsidRPr="0087393B">
        <w:rPr>
          <w:b/>
          <w:sz w:val="24"/>
          <w:szCs w:val="24"/>
        </w:rPr>
        <w:t>Secondly</w:t>
      </w:r>
      <w:r>
        <w:rPr>
          <w:sz w:val="24"/>
          <w:szCs w:val="24"/>
        </w:rPr>
        <w:t xml:space="preserve">, career satisfaction gives people a sense of fulfillment and gratification that money can never guarantee. Despite a higher income, if the individual still feels tensed and unhappy with the work he does and also has to </w:t>
      </w:r>
      <w:r w:rsidR="00040AAC">
        <w:rPr>
          <w:sz w:val="24"/>
          <w:szCs w:val="24"/>
        </w:rPr>
        <w:t xml:space="preserve">compromise with his conscience </w:t>
      </w:r>
      <w:r>
        <w:rPr>
          <w:sz w:val="24"/>
          <w:szCs w:val="24"/>
        </w:rPr>
        <w:t xml:space="preserve">will make him perform his duties and responsibilities in a perfunctory manner. This scenario will have a direct impact on his productivity </w:t>
      </w:r>
      <w:r w:rsidR="0087393B">
        <w:rPr>
          <w:sz w:val="24"/>
          <w:szCs w:val="24"/>
        </w:rPr>
        <w:t>as well.</w:t>
      </w:r>
      <w:r>
        <w:rPr>
          <w:sz w:val="24"/>
          <w:szCs w:val="24"/>
        </w:rPr>
        <w:t xml:space="preserve"> </w:t>
      </w:r>
      <w:r w:rsidR="0087393B" w:rsidRPr="0087393B">
        <w:rPr>
          <w:b/>
          <w:sz w:val="24"/>
          <w:szCs w:val="24"/>
        </w:rPr>
        <w:t>For</w:t>
      </w:r>
      <w:r w:rsidRPr="0087393B">
        <w:rPr>
          <w:b/>
          <w:sz w:val="24"/>
          <w:szCs w:val="24"/>
        </w:rPr>
        <w:t xml:space="preserve"> example</w:t>
      </w:r>
      <w:r w:rsidR="001A7129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most successful people in the world reached such a peak in their professions because they were passionately engaged in their work. </w:t>
      </w:r>
      <w:r w:rsidRPr="0087393B">
        <w:rPr>
          <w:b/>
          <w:sz w:val="24"/>
          <w:szCs w:val="24"/>
        </w:rPr>
        <w:t>Therefore</w:t>
      </w:r>
      <w:r>
        <w:rPr>
          <w:sz w:val="24"/>
          <w:szCs w:val="24"/>
        </w:rPr>
        <w:t>, the choice of a career should ensure personal happiness.</w:t>
      </w:r>
    </w:p>
    <w:p w:rsidR="004A7EA6" w:rsidRDefault="004A7EA6" w:rsidP="00586570">
      <w:pPr>
        <w:tabs>
          <w:tab w:val="left" w:pos="1080"/>
        </w:tabs>
        <w:jc w:val="both"/>
        <w:rPr>
          <w:sz w:val="24"/>
          <w:szCs w:val="24"/>
        </w:rPr>
      </w:pPr>
      <w:r w:rsidRPr="0087393B">
        <w:rPr>
          <w:b/>
          <w:sz w:val="24"/>
          <w:szCs w:val="24"/>
        </w:rPr>
        <w:t>In conclusion</w:t>
      </w:r>
      <w:r w:rsidR="002A6571">
        <w:rPr>
          <w:sz w:val="24"/>
          <w:szCs w:val="24"/>
        </w:rPr>
        <w:t xml:space="preserve">, </w:t>
      </w:r>
      <w:proofErr w:type="gramStart"/>
      <w:r w:rsidR="002A6571">
        <w:rPr>
          <w:sz w:val="24"/>
          <w:szCs w:val="24"/>
        </w:rPr>
        <w:t>It</w:t>
      </w:r>
      <w:proofErr w:type="gramEnd"/>
      <w:r w:rsidR="002A6571">
        <w:rPr>
          <w:sz w:val="24"/>
          <w:szCs w:val="24"/>
        </w:rPr>
        <w:t xml:space="preserve"> is evident </w:t>
      </w:r>
      <w:r>
        <w:rPr>
          <w:sz w:val="24"/>
          <w:szCs w:val="24"/>
        </w:rPr>
        <w:t xml:space="preserve">that job satisfaction is more beneficial than high salary </w:t>
      </w:r>
      <w:r w:rsidR="00BD66AC">
        <w:rPr>
          <w:sz w:val="24"/>
          <w:szCs w:val="24"/>
        </w:rPr>
        <w:t>because it keeps people happy and motivated</w:t>
      </w:r>
      <w:r w:rsidR="0062057C">
        <w:rPr>
          <w:sz w:val="24"/>
          <w:szCs w:val="24"/>
        </w:rPr>
        <w:t xml:space="preserve"> which helps them become successful in their professional life that will ultimately contribute to personal success</w:t>
      </w:r>
      <w:r w:rsidR="00BD66AC">
        <w:rPr>
          <w:sz w:val="24"/>
          <w:szCs w:val="24"/>
        </w:rPr>
        <w:t>.</w:t>
      </w:r>
    </w:p>
    <w:p w:rsidR="002A6571" w:rsidRDefault="002A6571" w:rsidP="00586570">
      <w:pPr>
        <w:tabs>
          <w:tab w:val="left" w:pos="1080"/>
        </w:tabs>
        <w:jc w:val="both"/>
        <w:rPr>
          <w:sz w:val="24"/>
          <w:szCs w:val="24"/>
        </w:rPr>
      </w:pPr>
    </w:p>
    <w:p w:rsidR="002A6571" w:rsidRDefault="002A6571" w:rsidP="00586570">
      <w:pPr>
        <w:tabs>
          <w:tab w:val="left" w:pos="1080"/>
        </w:tabs>
        <w:jc w:val="both"/>
        <w:rPr>
          <w:sz w:val="24"/>
          <w:szCs w:val="24"/>
        </w:rPr>
      </w:pPr>
      <w:r>
        <w:rPr>
          <w:sz w:val="24"/>
          <w:szCs w:val="24"/>
        </w:rPr>
        <w:t>Words:</w:t>
      </w:r>
      <w:r w:rsidR="0062057C">
        <w:rPr>
          <w:sz w:val="24"/>
          <w:szCs w:val="24"/>
        </w:rPr>
        <w:t xml:space="preserve"> 280</w:t>
      </w:r>
    </w:p>
    <w:p w:rsidR="00EB5447" w:rsidRPr="00EB5447" w:rsidRDefault="00EB5447" w:rsidP="00EB5447">
      <w:pPr>
        <w:tabs>
          <w:tab w:val="left" w:pos="1080"/>
        </w:tabs>
        <w:jc w:val="both"/>
        <w:rPr>
          <w:b/>
          <w:i/>
          <w:color w:val="FF0000"/>
          <w:sz w:val="24"/>
          <w:szCs w:val="24"/>
        </w:rPr>
      </w:pPr>
      <w:r w:rsidRPr="00EB5447">
        <w:rPr>
          <w:b/>
          <w:i/>
          <w:color w:val="FF0000"/>
          <w:sz w:val="24"/>
          <w:szCs w:val="24"/>
        </w:rPr>
        <w:t xml:space="preserve">Note: Without writing I agree/ </w:t>
      </w:r>
      <w:proofErr w:type="gramStart"/>
      <w:r w:rsidRPr="00EB5447">
        <w:rPr>
          <w:b/>
          <w:i/>
          <w:color w:val="FF0000"/>
          <w:sz w:val="24"/>
          <w:szCs w:val="24"/>
        </w:rPr>
        <w:t>In</w:t>
      </w:r>
      <w:proofErr w:type="gramEnd"/>
      <w:r w:rsidRPr="00EB5447">
        <w:rPr>
          <w:b/>
          <w:i/>
          <w:color w:val="FF0000"/>
          <w:sz w:val="24"/>
          <w:szCs w:val="24"/>
        </w:rPr>
        <w:t xml:space="preserve"> my perspective you can also state your opinion as follows</w:t>
      </w:r>
    </w:p>
    <w:p w:rsidR="00EB5447" w:rsidRDefault="00EB5447" w:rsidP="00EB5447">
      <w:pPr>
        <w:tabs>
          <w:tab w:val="left" w:pos="1080"/>
        </w:tabs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The career of an individual plays a key role in determining the quality of life as well as personal gratification. </w:t>
      </w:r>
      <w:r w:rsidRPr="0087393B">
        <w:rPr>
          <w:b/>
          <w:sz w:val="24"/>
          <w:szCs w:val="24"/>
        </w:rPr>
        <w:t>It is often argued that</w:t>
      </w:r>
      <w:r>
        <w:rPr>
          <w:sz w:val="24"/>
          <w:szCs w:val="24"/>
        </w:rPr>
        <w:t xml:space="preserve">/ </w:t>
      </w:r>
      <w:proofErr w:type="gramStart"/>
      <w:r w:rsidRPr="00EB5447">
        <w:rPr>
          <w:b/>
          <w:sz w:val="24"/>
          <w:szCs w:val="24"/>
        </w:rPr>
        <w:t>It</w:t>
      </w:r>
      <w:proofErr w:type="gramEnd"/>
      <w:r w:rsidRPr="00EB5447">
        <w:rPr>
          <w:b/>
          <w:sz w:val="24"/>
          <w:szCs w:val="24"/>
        </w:rPr>
        <w:t xml:space="preserve"> is believed that/ It often identified that</w:t>
      </w:r>
      <w:r>
        <w:rPr>
          <w:sz w:val="24"/>
          <w:szCs w:val="24"/>
        </w:rPr>
        <w:t xml:space="preserve"> it is more advantageous to choose a job with high </w:t>
      </w:r>
      <w:r w:rsidRPr="0087393B">
        <w:rPr>
          <w:sz w:val="24"/>
          <w:szCs w:val="24"/>
          <w:u w:val="single"/>
        </w:rPr>
        <w:t>remuneration</w:t>
      </w:r>
      <w:r>
        <w:rPr>
          <w:sz w:val="24"/>
          <w:szCs w:val="24"/>
        </w:rPr>
        <w:t xml:space="preserve"> even if it doesn’t appeal to a person at all. </w:t>
      </w:r>
      <w:r w:rsidRPr="00EB5447">
        <w:rPr>
          <w:b/>
          <w:strike/>
          <w:sz w:val="24"/>
          <w:szCs w:val="24"/>
        </w:rPr>
        <w:t>I completely disagree with this opinion</w:t>
      </w:r>
      <w:r w:rsidRPr="00EB5447">
        <w:rPr>
          <w:strike/>
          <w:sz w:val="24"/>
          <w:szCs w:val="24"/>
        </w:rPr>
        <w:t xml:space="preserve"> since</w:t>
      </w:r>
      <w:r w:rsidRPr="00EB5447">
        <w:rPr>
          <w:b/>
          <w:i/>
          <w:strike/>
          <w:sz w:val="24"/>
          <w:szCs w:val="24"/>
        </w:rPr>
        <w:t xml:space="preserve"> job satisfaction is much more important than </w:t>
      </w:r>
      <w:r w:rsidRPr="00EB5447">
        <w:rPr>
          <w:b/>
          <w:i/>
          <w:strike/>
          <w:sz w:val="24"/>
          <w:szCs w:val="24"/>
        </w:rPr>
        <w:lastRenderedPageBreak/>
        <w:t>money in life, which will be the discussion of this essay.</w:t>
      </w:r>
      <w:r w:rsidRPr="00EB5447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This essay will discuss the prime importance of job satisfaction in life, more than money</w:t>
      </w:r>
    </w:p>
    <w:p w:rsidR="00EB5447" w:rsidRDefault="00EB5447" w:rsidP="00586570">
      <w:pPr>
        <w:tabs>
          <w:tab w:val="left" w:pos="1080"/>
        </w:tabs>
        <w:jc w:val="both"/>
        <w:rPr>
          <w:sz w:val="24"/>
          <w:szCs w:val="24"/>
        </w:rPr>
      </w:pPr>
    </w:p>
    <w:p w:rsidR="004A7EA6" w:rsidRDefault="004A7EA6" w:rsidP="00586570">
      <w:pPr>
        <w:tabs>
          <w:tab w:val="left" w:pos="1080"/>
        </w:tabs>
        <w:jc w:val="both"/>
        <w:rPr>
          <w:sz w:val="24"/>
          <w:szCs w:val="24"/>
        </w:rPr>
      </w:pPr>
    </w:p>
    <w:p w:rsidR="00A137D0" w:rsidRPr="00A9387E" w:rsidRDefault="00A137D0" w:rsidP="00A9387E">
      <w:pPr>
        <w:tabs>
          <w:tab w:val="left" w:pos="1080"/>
        </w:tabs>
        <w:rPr>
          <w:sz w:val="24"/>
          <w:szCs w:val="24"/>
        </w:rPr>
      </w:pPr>
    </w:p>
    <w:sectPr w:rsidR="00A137D0" w:rsidRPr="00A9387E" w:rsidSect="00F70413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270"/>
    <w:multiLevelType w:val="hybridMultilevel"/>
    <w:tmpl w:val="854EA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219EC"/>
    <w:multiLevelType w:val="hybridMultilevel"/>
    <w:tmpl w:val="49D8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D359B"/>
    <w:multiLevelType w:val="hybridMultilevel"/>
    <w:tmpl w:val="5FD28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83807"/>
    <w:multiLevelType w:val="hybridMultilevel"/>
    <w:tmpl w:val="6180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F7505"/>
    <w:multiLevelType w:val="hybridMultilevel"/>
    <w:tmpl w:val="2CEA8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47A78"/>
    <w:multiLevelType w:val="hybridMultilevel"/>
    <w:tmpl w:val="1E40F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92ED3"/>
    <w:multiLevelType w:val="hybridMultilevel"/>
    <w:tmpl w:val="4502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827E9"/>
    <w:multiLevelType w:val="hybridMultilevel"/>
    <w:tmpl w:val="8F426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91982"/>
    <w:multiLevelType w:val="hybridMultilevel"/>
    <w:tmpl w:val="8BE8B9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7A"/>
    <w:rsid w:val="00040AAC"/>
    <w:rsid w:val="00046A26"/>
    <w:rsid w:val="000901B6"/>
    <w:rsid w:val="00091B27"/>
    <w:rsid w:val="0015722F"/>
    <w:rsid w:val="00174D3B"/>
    <w:rsid w:val="00187EDD"/>
    <w:rsid w:val="00196819"/>
    <w:rsid w:val="001A7129"/>
    <w:rsid w:val="0020667C"/>
    <w:rsid w:val="002134BC"/>
    <w:rsid w:val="00225045"/>
    <w:rsid w:val="00232611"/>
    <w:rsid w:val="00234B1F"/>
    <w:rsid w:val="00264802"/>
    <w:rsid w:val="00291713"/>
    <w:rsid w:val="002A6571"/>
    <w:rsid w:val="002C620D"/>
    <w:rsid w:val="002D555D"/>
    <w:rsid w:val="002F36C0"/>
    <w:rsid w:val="00333FFE"/>
    <w:rsid w:val="003344B8"/>
    <w:rsid w:val="003823D3"/>
    <w:rsid w:val="003D533B"/>
    <w:rsid w:val="003E2B05"/>
    <w:rsid w:val="00416FD1"/>
    <w:rsid w:val="00440F87"/>
    <w:rsid w:val="004554F4"/>
    <w:rsid w:val="004654B8"/>
    <w:rsid w:val="004874E1"/>
    <w:rsid w:val="004A7EA6"/>
    <w:rsid w:val="004B320E"/>
    <w:rsid w:val="00546FDC"/>
    <w:rsid w:val="00586570"/>
    <w:rsid w:val="005923C7"/>
    <w:rsid w:val="005A6326"/>
    <w:rsid w:val="005B0690"/>
    <w:rsid w:val="00620038"/>
    <w:rsid w:val="0062057C"/>
    <w:rsid w:val="006430E0"/>
    <w:rsid w:val="00722C9B"/>
    <w:rsid w:val="007422AE"/>
    <w:rsid w:val="0076257B"/>
    <w:rsid w:val="007C22A3"/>
    <w:rsid w:val="007C57BE"/>
    <w:rsid w:val="007F6EAD"/>
    <w:rsid w:val="0080002F"/>
    <w:rsid w:val="00814C61"/>
    <w:rsid w:val="00854961"/>
    <w:rsid w:val="0087393B"/>
    <w:rsid w:val="00881594"/>
    <w:rsid w:val="008875FF"/>
    <w:rsid w:val="008A2852"/>
    <w:rsid w:val="008A78F1"/>
    <w:rsid w:val="008C3DFA"/>
    <w:rsid w:val="00916099"/>
    <w:rsid w:val="009322F1"/>
    <w:rsid w:val="009471F8"/>
    <w:rsid w:val="00962552"/>
    <w:rsid w:val="00993C21"/>
    <w:rsid w:val="009B67B5"/>
    <w:rsid w:val="009F6042"/>
    <w:rsid w:val="00A137D0"/>
    <w:rsid w:val="00A331DB"/>
    <w:rsid w:val="00A9387E"/>
    <w:rsid w:val="00AA35CB"/>
    <w:rsid w:val="00AE0CD4"/>
    <w:rsid w:val="00AE6423"/>
    <w:rsid w:val="00B313A4"/>
    <w:rsid w:val="00B42DE6"/>
    <w:rsid w:val="00B57968"/>
    <w:rsid w:val="00B8537A"/>
    <w:rsid w:val="00B96DC2"/>
    <w:rsid w:val="00BA1AF1"/>
    <w:rsid w:val="00BD66AC"/>
    <w:rsid w:val="00BE4752"/>
    <w:rsid w:val="00BF0392"/>
    <w:rsid w:val="00C02EDB"/>
    <w:rsid w:val="00C04545"/>
    <w:rsid w:val="00C10AAD"/>
    <w:rsid w:val="00C12511"/>
    <w:rsid w:val="00C2112E"/>
    <w:rsid w:val="00C27E4C"/>
    <w:rsid w:val="00C450F2"/>
    <w:rsid w:val="00C7182A"/>
    <w:rsid w:val="00C97028"/>
    <w:rsid w:val="00CB32BC"/>
    <w:rsid w:val="00CF71D7"/>
    <w:rsid w:val="00D24F6C"/>
    <w:rsid w:val="00D45F96"/>
    <w:rsid w:val="00D54E13"/>
    <w:rsid w:val="00D7036E"/>
    <w:rsid w:val="00D80BB4"/>
    <w:rsid w:val="00DE636F"/>
    <w:rsid w:val="00E62087"/>
    <w:rsid w:val="00E74F78"/>
    <w:rsid w:val="00E755D6"/>
    <w:rsid w:val="00EA2F96"/>
    <w:rsid w:val="00EB1552"/>
    <w:rsid w:val="00EB5447"/>
    <w:rsid w:val="00EB56E6"/>
    <w:rsid w:val="00F10C27"/>
    <w:rsid w:val="00F70413"/>
    <w:rsid w:val="00F814F8"/>
    <w:rsid w:val="00F87D2F"/>
    <w:rsid w:val="00F922CF"/>
    <w:rsid w:val="00FC2EC4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881DF-058E-4421-8723-312B7345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642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322F1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7625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625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6257B"/>
    <w:rPr>
      <w:b/>
      <w:bCs/>
    </w:rPr>
  </w:style>
  <w:style w:type="character" w:customStyle="1" w:styleId="apple-converted-space">
    <w:name w:val="apple-converted-space"/>
    <w:basedOn w:val="DefaultParagraphFont"/>
    <w:rsid w:val="0076257B"/>
  </w:style>
  <w:style w:type="character" w:styleId="Emphasis">
    <w:name w:val="Emphasis"/>
    <w:basedOn w:val="DefaultParagraphFont"/>
    <w:uiPriority w:val="20"/>
    <w:qFormat/>
    <w:rsid w:val="0076257B"/>
    <w:rPr>
      <w:i/>
      <w:iCs/>
    </w:rPr>
  </w:style>
  <w:style w:type="paragraph" w:customStyle="1" w:styleId="intro">
    <w:name w:val="intro"/>
    <w:basedOn w:val="Normal"/>
    <w:rsid w:val="007625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378178143244554E-2"/>
          <c:y val="9.2334583831471334E-2"/>
          <c:w val="0.79119070116235468"/>
          <c:h val="0.77135583678781094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0567514200043802E-3"/>
                  <c:y val="5.128205128205125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173351860429211"/>
                      <c:h val="0.18468549822880531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1.4336917562724018E-2"/>
                  <c:y val="0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Trade &amp; Transportation </a:t>
                    </a:r>
                    <a:fld id="{D328240B-F6FA-4468-BCE3-9CA050E03E31}" type="VALU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960940366325177"/>
                      <c:h val="0.18468549822880531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5.325027964819154E-2"/>
                  <c:y val="-1.8354349063010481E-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523003590068477"/>
                      <c:h val="0.1763170163170163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2.2284122562674095E-2"/>
                  <c:y val="-1.7093819624754117E-1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346332404828227"/>
                      <c:h val="0.18468549822880531"/>
                    </c:manualLayout>
                  </c15:layout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6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7D74685-7870-416F-9D1F-08BDED10A49E}" type="CATEGORYNAM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 </a:t>
                    </a:r>
                    <a:fld id="{3EAE6F72-D4DE-4B34-8198-D5A60143D258}" type="VALU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1.4856081708449397E-2"/>
                  <c:y val="2.3310023310023312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5A438B0-49DB-4837-882C-7813D1E3CF6F}" type="CATEGORYNAM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 </a:t>
                    </a:r>
                    <a:fld id="{1E3AA734-3D6A-4FCC-ACDA-AACED3F99CEF}" type="VALU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Construction</c:v>
                </c:pt>
                <c:pt idx="1">
                  <c:v>Manufacturing</c:v>
                </c:pt>
                <c:pt idx="2">
                  <c:v>Trade &amp; Transport</c:v>
                </c:pt>
                <c:pt idx="3">
                  <c:v>Healthcare &amp; Education</c:v>
                </c:pt>
                <c:pt idx="4">
                  <c:v>Finance, business &amp; other</c:v>
                </c:pt>
                <c:pt idx="5">
                  <c:v>Leisure &amp; hospitality</c:v>
                </c:pt>
                <c:pt idx="6">
                  <c:v>Government</c:v>
                </c:pt>
                <c:pt idx="7">
                  <c:v>Agriculture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>
                  <c:v>0.1</c:v>
                </c:pt>
                <c:pt idx="1">
                  <c:v>0.12</c:v>
                </c:pt>
                <c:pt idx="2">
                  <c:v>0.16</c:v>
                </c:pt>
                <c:pt idx="3">
                  <c:v>0.17</c:v>
                </c:pt>
                <c:pt idx="4">
                  <c:v>0.08</c:v>
                </c:pt>
                <c:pt idx="5">
                  <c:v>0.14000000000000001</c:v>
                </c:pt>
                <c:pt idx="6">
                  <c:v>0.09</c:v>
                </c:pt>
                <c:pt idx="7">
                  <c:v>0.14000000000000001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256003664361899E-2"/>
          <c:y val="0.10275003160015762"/>
          <c:w val="0.79142966103596024"/>
          <c:h val="0.7869456402935468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4.7033125355827425E-3"/>
                  <c:y val="5.182567726737338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1491D94-2B16-4B54-B3FC-5D9AA23AC839}" type="CATEGORYNAM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[CATEGORY NAME]</a:t>
                    </a:fld>
                    <a:fld id="{9A6B87B8-F88C-4826-AF50-3430DF119AC0}" type="VALUE">
                      <a:rPr lang="en-US" baseline="0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227324637855381"/>
                      <c:h val="0.12914016489988223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4.5677536381250771E-4"/>
                  <c:y val="-8.6375130966072036E-1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880529331739292"/>
                      <c:h val="0.12914016489988223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6.785256814721842E-3"/>
                  <c:y val="-8.6375130966072036E-1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214615348653935"/>
                      <c:h val="0.12914016489988223"/>
                    </c:manualLayout>
                  </c15:layout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4.4722827454787346E-2"/>
                  <c:y val="-4.240282685512384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2246560960701831"/>
                      <c:h val="0.14991755005889282"/>
                    </c:manualLayout>
                  </c15:layout>
                </c:ext>
              </c:extLst>
            </c:dLbl>
            <c:dLbl>
              <c:idx val="5"/>
              <c:layout>
                <c:manualLayout>
                  <c:x val="6.3659981433618275E-4"/>
                  <c:y val="-2.355712603062435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690989962132596"/>
                      <c:h val="0.18664329502981739"/>
                    </c:manualLayout>
                  </c15:layout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3.2876712328767141E-2"/>
                  <c:y val="1.88457008244994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9634703196347"/>
                      <c:h val="0.12914016489988223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Agriculture</c:v>
                </c:pt>
                <c:pt idx="1">
                  <c:v>Constructions</c:v>
                </c:pt>
                <c:pt idx="2">
                  <c:v>Manufacturing</c:v>
                </c:pt>
                <c:pt idx="3">
                  <c:v>Trade and Transportation</c:v>
                </c:pt>
                <c:pt idx="4">
                  <c:v>Healthcare and education</c:v>
                </c:pt>
                <c:pt idx="5">
                  <c:v>Finance,business &amp; other</c:v>
                </c:pt>
                <c:pt idx="6">
                  <c:v>Leisure &amp; Hospitality</c:v>
                </c:pt>
                <c:pt idx="7">
                  <c:v>Government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>
                  <c:v>0.24</c:v>
                </c:pt>
                <c:pt idx="1">
                  <c:v>0.03</c:v>
                </c:pt>
                <c:pt idx="2">
                  <c:v>0.08</c:v>
                </c:pt>
                <c:pt idx="3">
                  <c:v>0.14000000000000001</c:v>
                </c:pt>
                <c:pt idx="4">
                  <c:v>0.17</c:v>
                </c:pt>
                <c:pt idx="5">
                  <c:v>0.05</c:v>
                </c:pt>
                <c:pt idx="6">
                  <c:v>0.17</c:v>
                </c:pt>
                <c:pt idx="7">
                  <c:v>0.12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Divorce Rates</a:t>
            </a:r>
            <a:r>
              <a:rPr lang="en-US" baseline="0"/>
              <a:t> in Finland and Sweden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Finland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Sheet1!$B$2:$B$6</c:f>
              <c:numCache>
                <c:formatCode>0%</c:formatCode>
                <c:ptCount val="5"/>
                <c:pt idx="0">
                  <c:v>0.38</c:v>
                </c:pt>
                <c:pt idx="1">
                  <c:v>0.33</c:v>
                </c:pt>
                <c:pt idx="2">
                  <c:v>0.39</c:v>
                </c:pt>
                <c:pt idx="3">
                  <c:v>0.42</c:v>
                </c:pt>
                <c:pt idx="4">
                  <c:v>0.41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Sweden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Sheet1!$C$2:$C$6</c:f>
              <c:numCache>
                <c:formatCode>0%</c:formatCode>
                <c:ptCount val="5"/>
                <c:pt idx="0">
                  <c:v>0.45</c:v>
                </c:pt>
                <c:pt idx="1">
                  <c:v>0.49</c:v>
                </c:pt>
                <c:pt idx="2">
                  <c:v>0.47</c:v>
                </c:pt>
                <c:pt idx="3">
                  <c:v>0.45</c:v>
                </c:pt>
                <c:pt idx="4">
                  <c:v>0.37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343312"/>
        <c:axId val="407343704"/>
      </c:barChart>
      <c:catAx>
        <c:axId val="40734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43704"/>
        <c:crosses val="autoZero"/>
        <c:auto val="1"/>
        <c:lblAlgn val="ctr"/>
        <c:lblOffset val="100"/>
        <c:noMultiLvlLbl val="0"/>
      </c:catAx>
      <c:valAx>
        <c:axId val="407343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34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8717373869932927"/>
          <c:y val="0.9092257217847769"/>
          <c:w val="0.26824493292505103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cp:lastPrinted>2018-07-27T17:14:00Z</cp:lastPrinted>
  <dcterms:created xsi:type="dcterms:W3CDTF">2018-07-26T11:07:00Z</dcterms:created>
  <dcterms:modified xsi:type="dcterms:W3CDTF">2022-04-20T06:56:00Z</dcterms:modified>
</cp:coreProperties>
</file>